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AC2C" w14:textId="77777777"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14:paraId="7BFCB98C" w14:textId="77777777" w:rsidTr="00B03437">
        <w:trPr>
          <w:cantSplit/>
          <w:trHeight w:val="1787"/>
        </w:trPr>
        <w:tc>
          <w:tcPr>
            <w:tcW w:w="4599" w:type="dxa"/>
          </w:tcPr>
          <w:p w14:paraId="5EABF40A" w14:textId="77777777"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05BE1E98" w14:textId="77777777"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14:paraId="69A86377" w14:textId="77777777"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14:paraId="3B3A211C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29673097" w14:textId="77777777"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14:paraId="76BFC6BA" w14:textId="77777777"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14:paraId="3637BE6A" w14:textId="77777777" w:rsidR="004F1248" w:rsidRDefault="004F1248" w:rsidP="004F1248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72FF1ECD" w14:textId="77777777" w:rsidR="00523145" w:rsidRDefault="00523145" w:rsidP="00523145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</w:p>
          <w:p w14:paraId="1B11803F" w14:textId="73071D62" w:rsidR="00523145" w:rsidRPr="0087601F" w:rsidRDefault="00523145" w:rsidP="00523145">
            <w:pPr>
              <w:jc w:val="center"/>
              <w:rPr>
                <w:b/>
                <w:iCs/>
                <w:color w:val="000000"/>
                <w:sz w:val="36"/>
                <w:szCs w:val="36"/>
                <w:lang w:val="en-US"/>
              </w:rPr>
            </w:pPr>
            <w:r w:rsidRPr="0087601F">
              <w:rPr>
                <w:b/>
                <w:iCs/>
                <w:sz w:val="32"/>
                <w:szCs w:val="32"/>
                <w:lang w:val="en-US"/>
              </w:rPr>
              <w:t>Advantage Demo</w:t>
            </w:r>
          </w:p>
          <w:p w14:paraId="0971A916" w14:textId="2293E2D4" w:rsidR="00523145" w:rsidRPr="006003D7" w:rsidRDefault="00523145" w:rsidP="00523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/>
              </w:rPr>
              <w:t>Версия</w:t>
            </w:r>
            <w:r w:rsidRPr="006003D7">
              <w:rPr>
                <w:color w:val="000000"/>
                <w:lang w:val="en-US"/>
              </w:rPr>
              <w:t xml:space="preserve"> </w:t>
            </w:r>
            <w:r w:rsidR="0087601F">
              <w:rPr>
                <w:color w:val="000000"/>
              </w:rPr>
              <w:t>1</w:t>
            </w:r>
            <w:r w:rsidRPr="006003D7">
              <w:rPr>
                <w:color w:val="000000"/>
                <w:lang w:val="en-US"/>
              </w:rPr>
              <w:t>.</w:t>
            </w:r>
            <w:r w:rsidR="0087601F">
              <w:rPr>
                <w:color w:val="000000"/>
              </w:rPr>
              <w:t>0</w:t>
            </w:r>
            <w:r w:rsidRPr="006003D7">
              <w:rPr>
                <w:lang w:val="en-US"/>
              </w:rPr>
              <w:t xml:space="preserve">, </w:t>
            </w:r>
            <w:r>
              <w:rPr>
                <w:lang w:val="en-US"/>
              </w:rPr>
              <w:t>05.06.</w:t>
            </w:r>
            <w:r w:rsidRPr="006003D7">
              <w:rPr>
                <w:lang w:val="en-US"/>
              </w:rPr>
              <w:t>20</w:t>
            </w:r>
            <w:r>
              <w:t>23</w:t>
            </w:r>
          </w:p>
          <w:p w14:paraId="18A98AAF" w14:textId="77777777"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14:paraId="7F83A6BA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4014F83A" w14:textId="77777777" w:rsidR="00EF257B" w:rsidRDefault="00EF257B" w:rsidP="00B03437">
            <w:pPr>
              <w:ind w:right="34"/>
            </w:pPr>
          </w:p>
        </w:tc>
      </w:tr>
      <w:tr w:rsidR="00EF257B" w14:paraId="1B4C3F81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78A02FB8" w14:textId="77777777"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14:paraId="34539351" w14:textId="77777777"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14:paraId="05474C71" w14:textId="77777777" w:rsidR="00EF257B" w:rsidRDefault="00EF257B" w:rsidP="00B03437">
            <w:pPr>
              <w:ind w:right="34"/>
            </w:pPr>
          </w:p>
        </w:tc>
      </w:tr>
      <w:tr w:rsidR="00EF257B" w14:paraId="29469BC9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572CF108" w14:textId="77777777"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7227B072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77A8FEDF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4A53D245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14D341B8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078CDF34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25B7993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616C92C2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0CB6810E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50819D59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177E4011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5BDB3E21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1D46FA5D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46FF8C1D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54AF1591" w14:textId="77777777"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D93DAE6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04EB6BC2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569196F1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A586E80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14:paraId="4C417E73" w14:textId="77777777" w:rsidR="004054A3" w:rsidRDefault="004054A3" w:rsidP="00E537F4">
      <w:pPr>
        <w:ind w:firstLine="0"/>
      </w:pPr>
    </w:p>
    <w:p w14:paraId="079CD3E7" w14:textId="77777777" w:rsidR="00990889" w:rsidRDefault="00990889" w:rsidP="00E537F4">
      <w:pPr>
        <w:ind w:firstLine="0"/>
      </w:pPr>
    </w:p>
    <w:p w14:paraId="2679FB65" w14:textId="77777777" w:rsidR="00990889" w:rsidRDefault="00990889" w:rsidP="00E537F4">
      <w:pPr>
        <w:ind w:firstLine="0"/>
      </w:pPr>
    </w:p>
    <w:p w14:paraId="30AE0731" w14:textId="77777777" w:rsidR="00990889" w:rsidRDefault="00990889" w:rsidP="00E537F4">
      <w:pPr>
        <w:ind w:firstLine="0"/>
      </w:pPr>
    </w:p>
    <w:p w14:paraId="1F56B0CE" w14:textId="4576C54E" w:rsidR="00990889" w:rsidRDefault="00523145" w:rsidP="00523145">
      <w:pPr>
        <w:jc w:val="center"/>
      </w:pPr>
      <w:r>
        <w:t>Ульяновск</w:t>
      </w:r>
      <w:r w:rsidRPr="00B9753D">
        <w:t>, 20</w:t>
      </w:r>
      <w:r>
        <w:t>23</w:t>
      </w:r>
      <w:r w:rsidRPr="00B9753D">
        <w:t xml:space="preserve"> г.</w:t>
      </w:r>
    </w:p>
    <w:p w14:paraId="5BC985AF" w14:textId="77777777" w:rsidR="00B57E90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14:paraId="5D1A62EA" w14:textId="77777777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sz w:val="36"/>
          <w:szCs w:val="36"/>
        </w:rPr>
      </w:pPr>
      <w:bookmarkStart w:id="1" w:name="_Toc5471255"/>
      <w:bookmarkStart w:id="2" w:name="_Ref179797986"/>
      <w:bookmarkStart w:id="3" w:name="_Ref179798076"/>
      <w:bookmarkStart w:id="4" w:name="_Toc57522955"/>
      <w:bookmarkStart w:id="5" w:name="_Toc94509447"/>
      <w:bookmarkStart w:id="6" w:name="_Toc94531691"/>
      <w:bookmarkStart w:id="7" w:name="_Toc94599370"/>
      <w:bookmarkEnd w:id="0"/>
      <w:r>
        <w:rPr>
          <w:rFonts w:ascii="Arial" w:hAnsi="Arial"/>
          <w:b/>
          <w:i/>
          <w:noProof w:val="0"/>
          <w:sz w:val="36"/>
          <w:szCs w:val="36"/>
        </w:rPr>
        <w:t>Лист согласования</w:t>
      </w:r>
      <w:bookmarkEnd w:id="1"/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14:paraId="73E35D74" w14:textId="77777777" w:rsidTr="00121699">
        <w:trPr>
          <w:trHeight w:val="1245"/>
        </w:trPr>
        <w:tc>
          <w:tcPr>
            <w:tcW w:w="3227" w:type="dxa"/>
            <w:shd w:val="clear" w:color="auto" w:fill="auto"/>
          </w:tcPr>
          <w:p w14:paraId="58518AC4" w14:textId="77777777"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4B45604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3F8BBD9E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14:paraId="6EF61BD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14:paraId="72978902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3A6FF3A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14:paraId="6695B1D4" w14:textId="77777777" w:rsidTr="00121699">
        <w:trPr>
          <w:trHeight w:val="405"/>
        </w:trPr>
        <w:tc>
          <w:tcPr>
            <w:tcW w:w="3227" w:type="dxa"/>
            <w:shd w:val="clear" w:color="auto" w:fill="auto"/>
          </w:tcPr>
          <w:p w14:paraId="74851AC8" w14:textId="6C3B3EB5" w:rsidR="00121699" w:rsidRPr="00E40F95" w:rsidRDefault="005D2FD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Инженер по нагрузочному тестированию</w:t>
            </w:r>
          </w:p>
        </w:tc>
        <w:tc>
          <w:tcPr>
            <w:tcW w:w="2551" w:type="dxa"/>
            <w:shd w:val="clear" w:color="auto" w:fill="auto"/>
          </w:tcPr>
          <w:p w14:paraId="31615D5F" w14:textId="2FBEF79F" w:rsidR="00121699" w:rsidRPr="00E40F95" w:rsidRDefault="005D2FD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Максимов Роман Викторович</w:t>
            </w:r>
          </w:p>
        </w:tc>
        <w:tc>
          <w:tcPr>
            <w:tcW w:w="1701" w:type="dxa"/>
            <w:shd w:val="clear" w:color="auto" w:fill="auto"/>
          </w:tcPr>
          <w:p w14:paraId="7F47E2F2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03DA4B2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68823770" w14:textId="6B3F996C" w:rsidR="00121699" w:rsidRPr="00523145" w:rsidRDefault="00523145" w:rsidP="00D40BD0">
            <w:pPr>
              <w:tabs>
                <w:tab w:val="center" w:pos="4153"/>
                <w:tab w:val="right" w:pos="8306"/>
              </w:tabs>
              <w:ind w:firstLine="0"/>
              <w:rPr>
                <w:sz w:val="22"/>
                <w:szCs w:val="22"/>
              </w:rPr>
            </w:pPr>
            <w:r w:rsidRPr="00523145">
              <w:rPr>
                <w:sz w:val="22"/>
                <w:szCs w:val="22"/>
              </w:rPr>
              <w:t>16.04.2023</w:t>
            </w:r>
          </w:p>
        </w:tc>
      </w:tr>
      <w:tr w:rsidR="00121699" w:rsidRPr="00E40F95" w14:paraId="76878449" w14:textId="77777777" w:rsidTr="00121699">
        <w:trPr>
          <w:trHeight w:val="420"/>
        </w:trPr>
        <w:tc>
          <w:tcPr>
            <w:tcW w:w="3227" w:type="dxa"/>
            <w:shd w:val="clear" w:color="auto" w:fill="auto"/>
          </w:tcPr>
          <w:p w14:paraId="17D412AC" w14:textId="3AD03F92" w:rsidR="00121699" w:rsidRPr="00E40F95" w:rsidRDefault="00523145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Инженер по нагрузочному тестированию</w:t>
            </w:r>
          </w:p>
        </w:tc>
        <w:tc>
          <w:tcPr>
            <w:tcW w:w="2551" w:type="dxa"/>
            <w:shd w:val="clear" w:color="auto" w:fill="auto"/>
          </w:tcPr>
          <w:p w14:paraId="3DDCFF3D" w14:textId="6F2B6EAF" w:rsidR="00121699" w:rsidRPr="00E40F95" w:rsidRDefault="00523145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Максимов Роман Викторович</w:t>
            </w:r>
          </w:p>
        </w:tc>
        <w:tc>
          <w:tcPr>
            <w:tcW w:w="1701" w:type="dxa"/>
            <w:shd w:val="clear" w:color="auto" w:fill="auto"/>
          </w:tcPr>
          <w:p w14:paraId="6238AE2F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337F37E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3290C2A2" w14:textId="777B71A9" w:rsidR="00121699" w:rsidRPr="00E40F95" w:rsidRDefault="00523145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rPr>
                <w:sz w:val="22"/>
                <w:szCs w:val="22"/>
              </w:rPr>
              <w:t>05</w:t>
            </w:r>
            <w:r w:rsidRPr="005D2FD9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Pr="005D2FD9">
              <w:rPr>
                <w:sz w:val="22"/>
                <w:szCs w:val="22"/>
              </w:rPr>
              <w:t>.2023</w:t>
            </w:r>
          </w:p>
        </w:tc>
      </w:tr>
    </w:tbl>
    <w:p w14:paraId="47EAD0A4" w14:textId="77777777" w:rsidR="003F5593" w:rsidRP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rFonts w:ascii="Arial" w:hAnsi="Arial"/>
          <w:b/>
          <w:i/>
          <w:noProof w:val="0"/>
          <w:color w:val="0000FF"/>
          <w:sz w:val="36"/>
          <w:szCs w:val="36"/>
        </w:rPr>
      </w:pPr>
      <w:bookmarkStart w:id="8" w:name="_Toc5471256"/>
      <w:r w:rsidRPr="00E40F95">
        <w:rPr>
          <w:rFonts w:ascii="Arial" w:hAnsi="Arial"/>
          <w:b/>
          <w:i/>
          <w:noProof w:val="0"/>
          <w:sz w:val="36"/>
          <w:szCs w:val="36"/>
        </w:rPr>
        <w:t>История</w:t>
      </w:r>
      <w:r w:rsidRPr="003F5593">
        <w:rPr>
          <w:rFonts w:ascii="Arial" w:hAnsi="Arial"/>
          <w:b/>
          <w:i/>
          <w:noProof w:val="0"/>
          <w:color w:val="0000FF"/>
          <w:sz w:val="36"/>
          <w:szCs w:val="36"/>
        </w:rPr>
        <w:t xml:space="preserve"> </w:t>
      </w:r>
      <w:r w:rsidRPr="00E40F95">
        <w:rPr>
          <w:rFonts w:ascii="Arial" w:hAnsi="Arial"/>
          <w:b/>
          <w:i/>
          <w:noProof w:val="0"/>
          <w:sz w:val="36"/>
          <w:szCs w:val="36"/>
        </w:rPr>
        <w:t>изменений</w:t>
      </w:r>
      <w:bookmarkEnd w:id="8"/>
      <w:r w:rsidRPr="003F5593">
        <w:rPr>
          <w:rFonts w:ascii="Arial" w:hAnsi="Arial"/>
          <w:b/>
          <w:i/>
          <w:noProof w:val="0"/>
          <w:color w:val="0000FF"/>
          <w:sz w:val="36"/>
          <w:szCs w:val="36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3F5593" w:rsidRPr="003F5593" w14:paraId="1C1A5CB8" w14:textId="77777777" w:rsidTr="00E40F95">
        <w:tc>
          <w:tcPr>
            <w:tcW w:w="1372" w:type="dxa"/>
            <w:shd w:val="clear" w:color="auto" w:fill="auto"/>
          </w:tcPr>
          <w:p w14:paraId="1653019E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Дата</w:t>
            </w:r>
          </w:p>
        </w:tc>
        <w:tc>
          <w:tcPr>
            <w:tcW w:w="1099" w:type="dxa"/>
            <w:shd w:val="clear" w:color="auto" w:fill="auto"/>
          </w:tcPr>
          <w:p w14:paraId="0971BC4E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Версия</w:t>
            </w:r>
          </w:p>
        </w:tc>
        <w:tc>
          <w:tcPr>
            <w:tcW w:w="5184" w:type="dxa"/>
            <w:shd w:val="clear" w:color="auto" w:fill="auto"/>
          </w:tcPr>
          <w:p w14:paraId="6B51AEC3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Описание</w:t>
            </w:r>
          </w:p>
        </w:tc>
        <w:tc>
          <w:tcPr>
            <w:tcW w:w="1916" w:type="dxa"/>
            <w:shd w:val="clear" w:color="auto" w:fill="auto"/>
          </w:tcPr>
          <w:p w14:paraId="37AA520C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>Автор</w:t>
            </w:r>
          </w:p>
        </w:tc>
      </w:tr>
      <w:tr w:rsidR="003F5593" w:rsidRPr="003F5593" w14:paraId="7A09548B" w14:textId="77777777" w:rsidTr="00E40F95">
        <w:tc>
          <w:tcPr>
            <w:tcW w:w="1372" w:type="dxa"/>
            <w:shd w:val="clear" w:color="auto" w:fill="auto"/>
          </w:tcPr>
          <w:p w14:paraId="3A63C7D3" w14:textId="2B2D2F5A" w:rsidR="003F5593" w:rsidRPr="00523145" w:rsidRDefault="005D2FD9" w:rsidP="00E40F95">
            <w:pPr>
              <w:tabs>
                <w:tab w:val="center" w:pos="4153"/>
                <w:tab w:val="right" w:pos="8306"/>
              </w:tabs>
              <w:ind w:firstLine="0"/>
              <w:rPr>
                <w:sz w:val="22"/>
                <w:szCs w:val="22"/>
              </w:rPr>
            </w:pPr>
            <w:r w:rsidRPr="00523145">
              <w:rPr>
                <w:sz w:val="22"/>
                <w:szCs w:val="22"/>
              </w:rPr>
              <w:t>16.04.2023</w:t>
            </w:r>
          </w:p>
        </w:tc>
        <w:tc>
          <w:tcPr>
            <w:tcW w:w="1099" w:type="dxa"/>
            <w:shd w:val="clear" w:color="auto" w:fill="auto"/>
          </w:tcPr>
          <w:p w14:paraId="20F5C059" w14:textId="0860C2AE" w:rsidR="003F5593" w:rsidRPr="00E40F95" w:rsidRDefault="00523145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1</w:t>
            </w:r>
            <w:r w:rsidR="003F5593" w:rsidRPr="00E40F95">
              <w:t>.</w:t>
            </w:r>
            <w:r w:rsidR="0087601F">
              <w:t>0</w:t>
            </w:r>
          </w:p>
        </w:tc>
        <w:tc>
          <w:tcPr>
            <w:tcW w:w="5184" w:type="dxa"/>
            <w:shd w:val="clear" w:color="auto" w:fill="auto"/>
          </w:tcPr>
          <w:p w14:paraId="0EE0CFE1" w14:textId="77777777" w:rsidR="003F5593" w:rsidRPr="00E40F95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40F95"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 w14:paraId="6193B165" w14:textId="1CCAE929" w:rsidR="003F5593" w:rsidRPr="00E40F95" w:rsidRDefault="005D2FD9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Максимов Р.В.</w:t>
            </w:r>
          </w:p>
        </w:tc>
      </w:tr>
      <w:tr w:rsidR="003F5593" w:rsidRPr="003F5593" w14:paraId="4269A35C" w14:textId="77777777" w:rsidTr="00E40F95">
        <w:tc>
          <w:tcPr>
            <w:tcW w:w="1372" w:type="dxa"/>
            <w:shd w:val="clear" w:color="auto" w:fill="auto"/>
          </w:tcPr>
          <w:p w14:paraId="52FD4511" w14:textId="43F4A809" w:rsidR="003F5593" w:rsidRPr="00E40F95" w:rsidRDefault="00523145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rPr>
                <w:sz w:val="22"/>
                <w:szCs w:val="22"/>
              </w:rPr>
              <w:t>05</w:t>
            </w:r>
            <w:r w:rsidRPr="005D2FD9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6</w:t>
            </w:r>
            <w:r w:rsidRPr="005D2FD9">
              <w:rPr>
                <w:sz w:val="22"/>
                <w:szCs w:val="22"/>
              </w:rPr>
              <w:t>.2023</w:t>
            </w:r>
          </w:p>
        </w:tc>
        <w:tc>
          <w:tcPr>
            <w:tcW w:w="1099" w:type="dxa"/>
            <w:shd w:val="clear" w:color="auto" w:fill="auto"/>
          </w:tcPr>
          <w:p w14:paraId="594F7EA8" w14:textId="79666208" w:rsidR="003F5593" w:rsidRPr="00E40F95" w:rsidRDefault="00523145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1.</w:t>
            </w:r>
            <w:r w:rsidR="0087601F">
              <w:t>1</w:t>
            </w:r>
          </w:p>
        </w:tc>
        <w:tc>
          <w:tcPr>
            <w:tcW w:w="5184" w:type="dxa"/>
            <w:shd w:val="clear" w:color="auto" w:fill="auto"/>
          </w:tcPr>
          <w:p w14:paraId="59BAD8EF" w14:textId="3EE98A22" w:rsidR="003F5593" w:rsidRPr="00E40F95" w:rsidRDefault="00523145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Итоговая версия</w:t>
            </w:r>
          </w:p>
        </w:tc>
        <w:tc>
          <w:tcPr>
            <w:tcW w:w="1916" w:type="dxa"/>
            <w:shd w:val="clear" w:color="auto" w:fill="auto"/>
          </w:tcPr>
          <w:p w14:paraId="702123DC" w14:textId="70D9B4F7" w:rsidR="003F5593" w:rsidRPr="00E40F95" w:rsidRDefault="00523145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Максимов Р.В.</w:t>
            </w:r>
          </w:p>
        </w:tc>
      </w:tr>
    </w:tbl>
    <w:p w14:paraId="69ACE4C0" w14:textId="77777777" w:rsidR="003F5593" w:rsidRPr="003F5593" w:rsidRDefault="003F5593" w:rsidP="003F5593">
      <w:pPr>
        <w:spacing w:after="120" w:line="240" w:lineRule="atLeast"/>
        <w:ind w:left="720" w:firstLine="0"/>
        <w:jc w:val="left"/>
        <w:rPr>
          <w:i/>
          <w:noProof w:val="0"/>
          <w:color w:val="0000FF"/>
          <w:szCs w:val="20"/>
        </w:rPr>
      </w:pPr>
    </w:p>
    <w:p w14:paraId="28D07BE8" w14:textId="77777777" w:rsidR="003F5593" w:rsidRPr="003F5593" w:rsidRDefault="003F5593" w:rsidP="003F5593">
      <w:pPr>
        <w:spacing w:after="120" w:line="240" w:lineRule="atLeast"/>
        <w:ind w:left="720" w:firstLine="0"/>
        <w:jc w:val="left"/>
        <w:rPr>
          <w:noProof w:val="0"/>
        </w:rPr>
      </w:pPr>
    </w:p>
    <w:bookmarkEnd w:id="2"/>
    <w:bookmarkEnd w:id="3"/>
    <w:p w14:paraId="612E4B2C" w14:textId="77777777" w:rsidR="00B57E90" w:rsidRDefault="00B57E90" w:rsidP="0087682C">
      <w:pPr>
        <w:ind w:firstLine="0"/>
      </w:pPr>
    </w:p>
    <w:p w14:paraId="4806B34C" w14:textId="77777777" w:rsidR="00B57E90" w:rsidRDefault="00B57E90" w:rsidP="00F105F7">
      <w:pPr>
        <w:pStyle w:val="10"/>
      </w:pPr>
      <w:bookmarkStart w:id="9" w:name="_Toc5471257"/>
      <w:bookmarkEnd w:id="4"/>
      <w:bookmarkEnd w:id="5"/>
      <w:bookmarkEnd w:id="6"/>
      <w:bookmarkEnd w:id="7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9"/>
    </w:p>
    <w:p w14:paraId="44193C0E" w14:textId="77777777" w:rsidR="00BF030B" w:rsidRDefault="00BF030B" w:rsidP="00183A08">
      <w:pPr>
        <w:pStyle w:val="21"/>
        <w:ind w:left="567"/>
      </w:pPr>
      <w:bookmarkStart w:id="10" w:name="_Toc5471258"/>
      <w:bookmarkStart w:id="11" w:name="_Toc94509452"/>
      <w:bookmarkStart w:id="12" w:name="_Toc94531696"/>
      <w:bookmarkStart w:id="13" w:name="_Toc94599372"/>
      <w:r>
        <w:t>Сокращения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BF030B" w14:paraId="458B5323" w14:textId="77777777" w:rsidTr="00900188">
        <w:tc>
          <w:tcPr>
            <w:tcW w:w="1086" w:type="dxa"/>
          </w:tcPr>
          <w:p w14:paraId="1721CFF0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0732DE6B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BF030B" w14:paraId="3493162E" w14:textId="77777777" w:rsidTr="00900188">
        <w:tc>
          <w:tcPr>
            <w:tcW w:w="1086" w:type="dxa"/>
          </w:tcPr>
          <w:p w14:paraId="0D013C43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037181F4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BF030B" w14:paraId="21209396" w14:textId="77777777" w:rsidTr="00900188">
        <w:tc>
          <w:tcPr>
            <w:tcW w:w="1086" w:type="dxa"/>
          </w:tcPr>
          <w:p w14:paraId="09C6A075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24064F65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43DA0DA0" w14:textId="77777777" w:rsidTr="00900188">
        <w:tc>
          <w:tcPr>
            <w:tcW w:w="1086" w:type="dxa"/>
          </w:tcPr>
          <w:p w14:paraId="79CA9650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6BF57D6F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21551CCF" w14:textId="77777777" w:rsidTr="00900188">
        <w:tc>
          <w:tcPr>
            <w:tcW w:w="1086" w:type="dxa"/>
          </w:tcPr>
          <w:p w14:paraId="1F49882C" w14:textId="77777777"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62F9B9AD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BF030B" w14:paraId="454A1FA9" w14:textId="77777777" w:rsidTr="00900188">
        <w:tc>
          <w:tcPr>
            <w:tcW w:w="1086" w:type="dxa"/>
          </w:tcPr>
          <w:p w14:paraId="593EE772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5D41EDBC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14:paraId="7DE260B3" w14:textId="77777777" w:rsidTr="00900188">
        <w:tc>
          <w:tcPr>
            <w:tcW w:w="1086" w:type="dxa"/>
          </w:tcPr>
          <w:p w14:paraId="47AD727B" w14:textId="77777777"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640DBB96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14:paraId="18228390" w14:textId="77777777" w:rsidTr="00900188">
        <w:tc>
          <w:tcPr>
            <w:tcW w:w="1086" w:type="dxa"/>
          </w:tcPr>
          <w:p w14:paraId="70A4B2DA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796E50E6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BF030B" w14:paraId="7B645112" w14:textId="77777777" w:rsidTr="00900188">
        <w:tc>
          <w:tcPr>
            <w:tcW w:w="1086" w:type="dxa"/>
          </w:tcPr>
          <w:p w14:paraId="7F1DF676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3B851430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14:paraId="17C48499" w14:textId="77777777" w:rsidTr="00900188">
        <w:tc>
          <w:tcPr>
            <w:tcW w:w="1086" w:type="dxa"/>
          </w:tcPr>
          <w:p w14:paraId="5287255C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25B12426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BF030B" w14:paraId="141F28A1" w14:textId="77777777" w:rsidTr="00900188">
        <w:tc>
          <w:tcPr>
            <w:tcW w:w="1086" w:type="dxa"/>
          </w:tcPr>
          <w:p w14:paraId="691F9D4C" w14:textId="77777777" w:rsidR="00BF030B" w:rsidRPr="0008393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7CE263E4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BF030B" w14:paraId="0A79217E" w14:textId="77777777" w:rsidTr="00900188">
        <w:tc>
          <w:tcPr>
            <w:tcW w:w="1086" w:type="dxa"/>
          </w:tcPr>
          <w:p w14:paraId="0A665347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12957368" w14:textId="77777777"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BF030B" w14:paraId="14342B87" w14:textId="77777777" w:rsidTr="00900188">
        <w:tc>
          <w:tcPr>
            <w:tcW w:w="1086" w:type="dxa"/>
          </w:tcPr>
          <w:p w14:paraId="6406A7E7" w14:textId="77777777" w:rsidR="00BF030B" w:rsidRPr="00BB6D69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6E642D8B" w14:textId="77777777" w:rsidR="00BF030B" w:rsidRPr="007409F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3076A19A" w14:textId="77777777" w:rsidR="00BF030B" w:rsidRPr="00F2736D" w:rsidRDefault="00BF030B" w:rsidP="00BF030B"/>
    <w:p w14:paraId="52225654" w14:textId="77777777" w:rsidR="00BF030B" w:rsidRPr="00022071" w:rsidRDefault="00BF030B" w:rsidP="00FA3E69">
      <w:pPr>
        <w:ind w:firstLine="0"/>
      </w:pPr>
    </w:p>
    <w:p w14:paraId="0A56B600" w14:textId="77777777" w:rsidR="00B57E90" w:rsidRPr="008B73DD" w:rsidRDefault="00EB22D8" w:rsidP="00B57E90">
      <w:pPr>
        <w:pStyle w:val="10"/>
      </w:pPr>
      <w:bookmarkStart w:id="14" w:name="_Toc5471259"/>
      <w:r>
        <w:lastRenderedPageBreak/>
        <w:t>В</w:t>
      </w:r>
      <w:r w:rsidR="00221399">
        <w:t>ведение</w:t>
      </w:r>
      <w:bookmarkEnd w:id="14"/>
    </w:p>
    <w:p w14:paraId="3B90DD8A" w14:textId="35B060AA" w:rsidR="00C9148F" w:rsidRPr="00523145" w:rsidRDefault="00B57E90" w:rsidP="00C9148F">
      <w:pPr>
        <w:pStyle w:val="aff0"/>
        <w:rPr>
          <w:rStyle w:val="Info"/>
          <w:color w:val="auto"/>
        </w:rPr>
      </w:pPr>
      <w:r>
        <w:t xml:space="preserve">Для оценки производительности и работоспособности </w:t>
      </w:r>
      <w:r w:rsidR="00523145" w:rsidRPr="00523145">
        <w:rPr>
          <w:rStyle w:val="Info"/>
          <w:i w:val="0"/>
          <w:color w:val="auto"/>
          <w:lang w:val="en-US"/>
        </w:rPr>
        <w:t>Advantage</w:t>
      </w:r>
      <w:r w:rsidR="00523145" w:rsidRPr="00523145">
        <w:t xml:space="preserve"> </w:t>
      </w:r>
      <w:r>
        <w:t xml:space="preserve">необходимо проведение нагрузочных испытаний, включающих в себя </w:t>
      </w:r>
      <w:r w:rsidR="005809F3" w:rsidRPr="00523145">
        <w:rPr>
          <w:rStyle w:val="Info"/>
          <w:color w:val="auto"/>
        </w:rPr>
        <w:t>перечень проводимых испытаний</w:t>
      </w:r>
      <w:r w:rsidR="005809F3" w:rsidRPr="00523145">
        <w:t>:</w:t>
      </w:r>
    </w:p>
    <w:p w14:paraId="3F8FD22C" w14:textId="77777777" w:rsidR="00F20784" w:rsidRPr="00523145" w:rsidRDefault="00901ED3" w:rsidP="00901ED3">
      <w:pPr>
        <w:numPr>
          <w:ilvl w:val="0"/>
          <w:numId w:val="71"/>
        </w:numPr>
      </w:pPr>
      <w:r w:rsidRPr="00523145">
        <w:t>Тест поиска максимальной производительности</w:t>
      </w:r>
    </w:p>
    <w:p w14:paraId="163513A2" w14:textId="77777777" w:rsidR="00901ED3" w:rsidRPr="00523145" w:rsidRDefault="00901ED3" w:rsidP="00901ED3">
      <w:pPr>
        <w:numPr>
          <w:ilvl w:val="0"/>
          <w:numId w:val="71"/>
        </w:numPr>
      </w:pPr>
      <w:r w:rsidRPr="00523145">
        <w:t>Тест надежности</w:t>
      </w:r>
    </w:p>
    <w:p w14:paraId="3F7F8EE3" w14:textId="77202BAE" w:rsidR="00B57E90" w:rsidRPr="00523145" w:rsidRDefault="00523145" w:rsidP="00B57E90">
      <w:r w:rsidRPr="00523145">
        <w:rPr>
          <w:rStyle w:val="Info"/>
          <w:i w:val="0"/>
          <w:color w:val="auto"/>
        </w:rPr>
        <w:t>В качестве тестируемой системы выступает демонстративная версия интернет-магазина электроники «</w:t>
      </w:r>
      <w:r w:rsidRPr="00523145">
        <w:rPr>
          <w:rStyle w:val="Info"/>
          <w:i w:val="0"/>
          <w:color w:val="auto"/>
          <w:lang w:val="en-US"/>
        </w:rPr>
        <w:t>Advantage</w:t>
      </w:r>
      <w:r w:rsidRPr="00523145">
        <w:rPr>
          <w:rStyle w:val="Info"/>
          <w:i w:val="0"/>
          <w:color w:val="auto"/>
        </w:rPr>
        <w:t xml:space="preserve">». Тестируемое приложение представляет собой демоверсию сайта по покупке техники. </w:t>
      </w:r>
    </w:p>
    <w:p w14:paraId="1B997608" w14:textId="77777777" w:rsidR="00221399" w:rsidRDefault="00221399" w:rsidP="00221399">
      <w:pPr>
        <w:pStyle w:val="10"/>
      </w:pPr>
      <w:bookmarkStart w:id="15" w:name="_Toc5471260"/>
      <w:r>
        <w:lastRenderedPageBreak/>
        <w:t>Цели тестирования</w:t>
      </w:r>
      <w:bookmarkEnd w:id="15"/>
    </w:p>
    <w:p w14:paraId="008204B9" w14:textId="77777777" w:rsidR="00523145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</w:p>
    <w:p w14:paraId="6951C308" w14:textId="2B1FDD85" w:rsidR="00901ED3" w:rsidRDefault="004F7117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523145" w14:paraId="52076679" w14:textId="77777777" w:rsidTr="0017017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56F9B" w14:textId="77777777" w:rsidR="00523145" w:rsidRPr="001115BD" w:rsidRDefault="00523145" w:rsidP="00170176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523145" w14:paraId="07ABDEB3" w14:textId="77777777" w:rsidTr="0017017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30FA5" w14:textId="77777777" w:rsidR="00523145" w:rsidRPr="00F91A2C" w:rsidRDefault="00523145" w:rsidP="00170176">
            <w:pPr>
              <w:rPr>
                <w:iCs/>
              </w:rPr>
            </w:pPr>
            <w:r w:rsidRPr="00F91A2C">
              <w:rPr>
                <w:iCs/>
              </w:rPr>
              <w:t>Курс «Введение в Нагрузочное Тестирование».</w:t>
            </w:r>
          </w:p>
        </w:tc>
      </w:tr>
      <w:tr w:rsidR="00523145" w14:paraId="5EF847E6" w14:textId="77777777" w:rsidTr="0017017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B1D84" w14:textId="77777777" w:rsidR="00523145" w:rsidRPr="00F91A2C" w:rsidRDefault="00523145" w:rsidP="00170176">
            <w:pPr>
              <w:rPr>
                <w:iCs/>
              </w:rPr>
            </w:pPr>
            <w:r>
              <w:rPr>
                <w:iCs/>
              </w:rPr>
              <w:t>Итоговое задание</w:t>
            </w:r>
          </w:p>
        </w:tc>
      </w:tr>
    </w:tbl>
    <w:p w14:paraId="34D3F4A9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</w:p>
    <w:p w14:paraId="425DD308" w14:textId="77777777"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5CCB4354" w14:textId="77777777" w:rsidR="00523145" w:rsidRDefault="00A13DE3" w:rsidP="00523145">
      <w:pPr>
        <w:numPr>
          <w:ilvl w:val="0"/>
          <w:numId w:val="55"/>
        </w:numPr>
        <w:rPr>
          <w:i/>
          <w:iCs/>
        </w:rPr>
      </w:pPr>
      <w:r w:rsidRPr="00523145">
        <w:rPr>
          <w:i/>
          <w:iCs/>
        </w:rPr>
        <w:t>Оценка производительности и работоспособности тестируемо</w:t>
      </w:r>
      <w:r w:rsidR="00523145">
        <w:rPr>
          <w:i/>
          <w:iCs/>
        </w:rPr>
        <w:t>й</w:t>
      </w:r>
      <w:r w:rsidRPr="00523145">
        <w:rPr>
          <w:i/>
          <w:iCs/>
        </w:rPr>
        <w:t xml:space="preserve"> </w:t>
      </w:r>
      <w:r w:rsidR="00523145">
        <w:rPr>
          <w:i/>
          <w:iCs/>
        </w:rPr>
        <w:t>системы</w:t>
      </w:r>
      <w:r w:rsidR="001115BD" w:rsidRPr="00523145">
        <w:rPr>
          <w:i/>
          <w:iCs/>
        </w:rPr>
        <w:t>;</w:t>
      </w:r>
    </w:p>
    <w:p w14:paraId="2701E0EE" w14:textId="789705C6" w:rsidR="00523145" w:rsidRPr="00523145" w:rsidRDefault="00523145" w:rsidP="00523145">
      <w:pPr>
        <w:numPr>
          <w:ilvl w:val="0"/>
          <w:numId w:val="55"/>
        </w:numPr>
        <w:rPr>
          <w:rStyle w:val="Info"/>
          <w:iCs/>
          <w:color w:val="auto"/>
        </w:rPr>
      </w:pPr>
      <w:r w:rsidRPr="00523145">
        <w:rPr>
          <w:iCs/>
        </w:rPr>
        <w:t>Проверка соответствия системы «</w:t>
      </w:r>
      <w:r w:rsidRPr="00523145">
        <w:rPr>
          <w:rStyle w:val="Info"/>
          <w:i w:val="0"/>
          <w:color w:val="auto"/>
          <w:lang w:val="en-US"/>
        </w:rPr>
        <w:t>Advantage</w:t>
      </w:r>
      <w:r w:rsidRPr="00523145">
        <w:rPr>
          <w:iCs/>
        </w:rPr>
        <w:t>» целевым требованиям производительности.</w:t>
      </w:r>
    </w:p>
    <w:p w14:paraId="703CFF4E" w14:textId="09D40CF6" w:rsidR="00F8521D" w:rsidRDefault="001115BD" w:rsidP="00A13DE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Технические цели:</w:t>
      </w:r>
    </w:p>
    <w:p w14:paraId="5632E940" w14:textId="77777777" w:rsidR="00A13DE3" w:rsidRPr="00A13DE3" w:rsidRDefault="00A13DE3" w:rsidP="00A13DE3">
      <w:pPr>
        <w:ind w:firstLine="0"/>
        <w:rPr>
          <w:rStyle w:val="Info"/>
          <w:i w:val="0"/>
          <w:color w:val="auto"/>
        </w:rPr>
      </w:pPr>
    </w:p>
    <w:tbl>
      <w:tblPr>
        <w:tblW w:w="937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3"/>
      </w:tblGrid>
      <w:tr w:rsidR="00523145" w14:paraId="0323643D" w14:textId="77777777" w:rsidTr="00170176">
        <w:trPr>
          <w:trHeight w:val="359"/>
        </w:trPr>
        <w:tc>
          <w:tcPr>
            <w:tcW w:w="9373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1B040" w14:textId="77777777" w:rsidR="00523145" w:rsidRPr="001115BD" w:rsidRDefault="00523145" w:rsidP="00170176">
            <w:pPr>
              <w:keepNext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523145" w14:paraId="66002257" w14:textId="77777777" w:rsidTr="00170176">
        <w:trPr>
          <w:trHeight w:val="780"/>
        </w:trPr>
        <w:tc>
          <w:tcPr>
            <w:tcW w:w="93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93B98" w14:textId="77777777" w:rsidR="00523145" w:rsidRPr="00A03DE1" w:rsidRDefault="00523145" w:rsidP="00170176">
            <w:pPr>
              <w:ind w:left="349"/>
              <w:rPr>
                <w:iCs/>
              </w:rPr>
            </w:pPr>
            <w:r w:rsidRPr="00A03DE1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523145" w14:paraId="5C7CA145" w14:textId="77777777" w:rsidTr="00170176">
        <w:trPr>
          <w:trHeight w:val="461"/>
        </w:trPr>
        <w:tc>
          <w:tcPr>
            <w:tcW w:w="93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5892" w14:textId="77777777" w:rsidR="00523145" w:rsidRPr="00F03D62" w:rsidRDefault="00523145" w:rsidP="00170176">
            <w:pPr>
              <w:ind w:left="349"/>
              <w:rPr>
                <w:iCs/>
              </w:rPr>
            </w:pPr>
            <w:r>
              <w:t>Проверка стабильности системы.</w:t>
            </w:r>
          </w:p>
        </w:tc>
      </w:tr>
      <w:tr w:rsidR="00523145" w14:paraId="2408E83B" w14:textId="77777777" w:rsidTr="00170176">
        <w:trPr>
          <w:trHeight w:val="461"/>
        </w:trPr>
        <w:tc>
          <w:tcPr>
            <w:tcW w:w="93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3B1CE" w14:textId="77777777" w:rsidR="00523145" w:rsidRPr="00A03DE1" w:rsidRDefault="00523145" w:rsidP="00170176">
            <w:pPr>
              <w:ind w:left="349"/>
              <w:rPr>
                <w:iCs/>
              </w:rPr>
            </w:pPr>
            <w:r w:rsidRPr="00A03DE1">
              <w:rPr>
                <w:iCs/>
              </w:rPr>
              <w:t>Выявление «узких мест»</w:t>
            </w:r>
          </w:p>
        </w:tc>
      </w:tr>
    </w:tbl>
    <w:p w14:paraId="7D50926F" w14:textId="77777777" w:rsidR="001115BD" w:rsidRPr="00985180" w:rsidRDefault="001115BD" w:rsidP="005825B6">
      <w:pPr>
        <w:ind w:left="432" w:firstLine="0"/>
        <w:rPr>
          <w:rStyle w:val="Info"/>
        </w:rPr>
      </w:pPr>
    </w:p>
    <w:p w14:paraId="170E9AC5" w14:textId="77777777" w:rsidR="001115BD" w:rsidRPr="00A661B0" w:rsidRDefault="001115BD" w:rsidP="003812E0">
      <w:pPr>
        <w:ind w:firstLine="0"/>
        <w:rPr>
          <w:rStyle w:val="Info"/>
          <w:i w:val="0"/>
          <w:iCs/>
        </w:rPr>
      </w:pPr>
      <w:r w:rsidRPr="001115BD">
        <w:rPr>
          <w:rStyle w:val="Info"/>
        </w:rPr>
        <w:tab/>
      </w:r>
    </w:p>
    <w:p w14:paraId="26544784" w14:textId="77777777" w:rsidR="00CD24BA" w:rsidRPr="00A661B0" w:rsidRDefault="00CD24BA" w:rsidP="009F295B">
      <w:pPr>
        <w:pStyle w:val="10"/>
        <w:rPr>
          <w:iCs/>
        </w:rPr>
      </w:pPr>
      <w:bookmarkStart w:id="16" w:name="_Toc5471261"/>
      <w:r w:rsidRPr="00A661B0">
        <w:rPr>
          <w:iCs/>
        </w:rPr>
        <w:lastRenderedPageBreak/>
        <w:t>Ограничения тестирования</w:t>
      </w:r>
      <w:bookmarkEnd w:id="16"/>
    </w:p>
    <w:p w14:paraId="166BA5F7" w14:textId="77777777" w:rsidR="001649C4" w:rsidRPr="00A661B0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iCs/>
        </w:rPr>
      </w:pPr>
      <w:bookmarkStart w:id="17" w:name="_Toc5471262"/>
      <w:r w:rsidRPr="00A661B0">
        <w:rPr>
          <w:iCs/>
        </w:rPr>
        <w:t>Ограничения тестирования</w:t>
      </w:r>
    </w:p>
    <w:p w14:paraId="24306E28" w14:textId="77777777" w:rsidR="0087601F" w:rsidRPr="00A661B0" w:rsidRDefault="0087601F" w:rsidP="0087601F">
      <w:pPr>
        <w:numPr>
          <w:ilvl w:val="0"/>
          <w:numId w:val="80"/>
        </w:numPr>
        <w:spacing w:after="120" w:line="240" w:lineRule="auto"/>
        <w:rPr>
          <w:iCs/>
        </w:rPr>
      </w:pPr>
      <w:r w:rsidRPr="00A661B0">
        <w:rPr>
          <w:iCs/>
        </w:rPr>
        <w:t>Отсутствие предварительной бизнес-аналитики тестируемой системы.</w:t>
      </w:r>
    </w:p>
    <w:p w14:paraId="70FEA8FB" w14:textId="77777777" w:rsidR="0087601F" w:rsidRPr="00A661B0" w:rsidRDefault="0087601F" w:rsidP="0087601F">
      <w:pPr>
        <w:pStyle w:val="affff1"/>
        <w:rPr>
          <w:iCs/>
          <w:lang w:val="ru-RU"/>
        </w:rPr>
      </w:pPr>
    </w:p>
    <w:p w14:paraId="74A59BB8" w14:textId="77777777" w:rsidR="0087601F" w:rsidRPr="00A661B0" w:rsidRDefault="0087601F" w:rsidP="0087601F">
      <w:pPr>
        <w:numPr>
          <w:ilvl w:val="0"/>
          <w:numId w:val="80"/>
        </w:numPr>
        <w:spacing w:after="120" w:line="240" w:lineRule="auto"/>
        <w:rPr>
          <w:iCs/>
        </w:rPr>
      </w:pPr>
      <w:r w:rsidRPr="00A661B0">
        <w:rPr>
          <w:iCs/>
        </w:rPr>
        <w:t>Несоответствие конфигурации тестового и промышленного стенда.</w:t>
      </w:r>
    </w:p>
    <w:p w14:paraId="1053C979" w14:textId="77777777" w:rsidR="0087601F" w:rsidRPr="00A661B0" w:rsidRDefault="0087601F" w:rsidP="0087601F">
      <w:pPr>
        <w:pStyle w:val="affff1"/>
        <w:rPr>
          <w:iCs/>
          <w:lang w:val="ru-RU"/>
        </w:rPr>
      </w:pPr>
    </w:p>
    <w:p w14:paraId="7964E286" w14:textId="77777777" w:rsidR="0087601F" w:rsidRPr="00A661B0" w:rsidRDefault="0087601F" w:rsidP="0087601F">
      <w:pPr>
        <w:numPr>
          <w:ilvl w:val="0"/>
          <w:numId w:val="80"/>
        </w:numPr>
        <w:spacing w:after="120" w:line="240" w:lineRule="auto"/>
        <w:rPr>
          <w:iCs/>
        </w:rPr>
      </w:pPr>
      <w:r w:rsidRPr="00A661B0">
        <w:rPr>
          <w:iCs/>
        </w:rPr>
        <w:t>Различия между скоростью, характером взаимодействия реальным пользователем и виртуальным.</w:t>
      </w:r>
    </w:p>
    <w:p w14:paraId="2E531808" w14:textId="77777777" w:rsidR="0087601F" w:rsidRPr="00A661B0" w:rsidRDefault="0087601F" w:rsidP="0087601F">
      <w:pPr>
        <w:rPr>
          <w:iCs/>
        </w:rPr>
      </w:pPr>
    </w:p>
    <w:p w14:paraId="44CDAD5E" w14:textId="77777777" w:rsidR="0087601F" w:rsidRPr="00A661B0" w:rsidRDefault="0087601F" w:rsidP="0087601F">
      <w:pPr>
        <w:numPr>
          <w:ilvl w:val="0"/>
          <w:numId w:val="80"/>
        </w:numPr>
        <w:spacing w:line="240" w:lineRule="auto"/>
        <w:rPr>
          <w:iCs/>
        </w:rPr>
      </w:pPr>
      <w:r w:rsidRPr="00A661B0">
        <w:rPr>
          <w:iCs/>
        </w:rPr>
        <w:t xml:space="preserve"> Тестирование без доступа к файлам основной системы и ее вспомогательным ресурсам. Тестирование по стратегии </w:t>
      </w:r>
      <w:r w:rsidRPr="00A661B0">
        <w:rPr>
          <w:iCs/>
          <w:lang w:val="en-US"/>
        </w:rPr>
        <w:t>“</w:t>
      </w:r>
      <w:r w:rsidRPr="00A661B0">
        <w:rPr>
          <w:iCs/>
        </w:rPr>
        <w:t>Черный ящик</w:t>
      </w:r>
      <w:r w:rsidRPr="00A661B0">
        <w:rPr>
          <w:iCs/>
          <w:lang w:val="en-US"/>
        </w:rPr>
        <w:t>”</w:t>
      </w:r>
      <w:r w:rsidRPr="00A661B0">
        <w:rPr>
          <w:iCs/>
        </w:rPr>
        <w:t>.</w:t>
      </w:r>
    </w:p>
    <w:p w14:paraId="2BE4C917" w14:textId="77777777" w:rsidR="001649C4" w:rsidRPr="00A661B0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iCs/>
        </w:rPr>
      </w:pPr>
      <w:r w:rsidRPr="00A661B0">
        <w:rPr>
          <w:iCs/>
        </w:rPr>
        <w:t>Риски тестирования</w:t>
      </w:r>
    </w:p>
    <w:p w14:paraId="03033985" w14:textId="1EC28814" w:rsidR="001649C4" w:rsidRPr="00A661B0" w:rsidRDefault="0087601F" w:rsidP="00FD0002">
      <w:pPr>
        <w:numPr>
          <w:ilvl w:val="0"/>
          <w:numId w:val="75"/>
        </w:numPr>
        <w:rPr>
          <w:rStyle w:val="Info"/>
          <w:i w:val="0"/>
          <w:iCs/>
          <w:color w:val="auto"/>
        </w:rPr>
      </w:pPr>
      <w:r w:rsidRPr="00A661B0">
        <w:rPr>
          <w:rStyle w:val="Info"/>
          <w:i w:val="0"/>
          <w:iCs/>
          <w:color w:val="auto"/>
        </w:rPr>
        <w:t>Система функционирует на удаленной машине, являясь демоверсией конечного продукта</w:t>
      </w:r>
      <w:r w:rsidR="00FD0002" w:rsidRPr="00A661B0">
        <w:rPr>
          <w:rStyle w:val="Info"/>
          <w:i w:val="0"/>
          <w:iCs/>
          <w:color w:val="auto"/>
        </w:rPr>
        <w:t>.</w:t>
      </w:r>
      <w:r w:rsidRPr="00A661B0">
        <w:rPr>
          <w:rStyle w:val="Info"/>
          <w:i w:val="0"/>
          <w:iCs/>
          <w:color w:val="auto"/>
        </w:rPr>
        <w:t xml:space="preserve"> Главный риск – перегрузить сервер, что вызовет программно-технической сбой, без возможности оптимизации, со стороны команды тестирвоания.</w:t>
      </w:r>
      <w:r w:rsidR="00FD0002" w:rsidRPr="00A661B0">
        <w:rPr>
          <w:rStyle w:val="Info"/>
          <w:i w:val="0"/>
          <w:iCs/>
          <w:color w:val="auto"/>
        </w:rPr>
        <w:t xml:space="preserve"> </w:t>
      </w:r>
    </w:p>
    <w:p w14:paraId="2DC265B4" w14:textId="77777777" w:rsidR="001649C4" w:rsidRPr="00A661B0" w:rsidRDefault="001649C4" w:rsidP="001649C4">
      <w:pPr>
        <w:rPr>
          <w:iCs/>
        </w:rPr>
      </w:pPr>
    </w:p>
    <w:p w14:paraId="15C481B0" w14:textId="77777777" w:rsidR="00B57E90" w:rsidRPr="00A661B0" w:rsidRDefault="006F7ECE" w:rsidP="00221399">
      <w:pPr>
        <w:pStyle w:val="10"/>
        <w:rPr>
          <w:iCs/>
        </w:rPr>
      </w:pPr>
      <w:r w:rsidRPr="00A661B0">
        <w:rPr>
          <w:iCs/>
        </w:rPr>
        <w:lastRenderedPageBreak/>
        <w:t>Объект тестирования</w:t>
      </w:r>
      <w:bookmarkEnd w:id="17"/>
    </w:p>
    <w:p w14:paraId="2EAFF882" w14:textId="6E7EAD54" w:rsidR="001D3532" w:rsidRPr="00A661B0" w:rsidRDefault="001D3532" w:rsidP="00B51200">
      <w:pPr>
        <w:ind w:firstLine="0"/>
        <w:rPr>
          <w:rStyle w:val="Info"/>
          <w:i w:val="0"/>
          <w:iCs/>
        </w:rPr>
      </w:pPr>
    </w:p>
    <w:p w14:paraId="2FDD5637" w14:textId="77777777" w:rsidR="00C23074" w:rsidRPr="00A661B0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iCs/>
        </w:rPr>
      </w:pPr>
      <w:bookmarkStart w:id="18" w:name="_Toc286063561"/>
      <w:bookmarkStart w:id="19" w:name="_Toc286064819"/>
      <w:bookmarkStart w:id="20" w:name="_Toc286065850"/>
      <w:bookmarkStart w:id="21" w:name="_Toc286063563"/>
      <w:bookmarkStart w:id="22" w:name="_Toc286064821"/>
      <w:bookmarkStart w:id="23" w:name="_Toc286065852"/>
      <w:bookmarkStart w:id="24" w:name="_Toc286762428"/>
      <w:bookmarkStart w:id="25" w:name="_Toc456085720"/>
      <w:bookmarkStart w:id="26" w:name="_Toc473198389"/>
      <w:bookmarkStart w:id="27" w:name="_Toc5471263"/>
      <w:bookmarkEnd w:id="18"/>
      <w:bookmarkEnd w:id="19"/>
      <w:bookmarkEnd w:id="20"/>
      <w:bookmarkEnd w:id="21"/>
      <w:bookmarkEnd w:id="22"/>
      <w:bookmarkEnd w:id="23"/>
      <w:r w:rsidRPr="00A661B0">
        <w:rPr>
          <w:iCs/>
        </w:rPr>
        <w:t>Общие сведения</w:t>
      </w:r>
      <w:bookmarkEnd w:id="24"/>
      <w:bookmarkEnd w:id="25"/>
      <w:bookmarkEnd w:id="26"/>
      <w:bookmarkEnd w:id="27"/>
    </w:p>
    <w:p w14:paraId="64056334" w14:textId="18418939" w:rsidR="0087601F" w:rsidRPr="00A661B0" w:rsidRDefault="0087601F" w:rsidP="0087601F">
      <w:pPr>
        <w:ind w:left="284"/>
        <w:rPr>
          <w:rStyle w:val="Info"/>
          <w:i w:val="0"/>
          <w:iCs/>
          <w:color w:val="auto"/>
        </w:rPr>
      </w:pPr>
      <w:bookmarkStart w:id="28" w:name="_Toc286762429"/>
      <w:bookmarkStart w:id="29" w:name="_Toc456085721"/>
      <w:bookmarkStart w:id="30" w:name="_Toc473198390"/>
      <w:bookmarkStart w:id="31" w:name="_Toc5471264"/>
      <w:r w:rsidRPr="00A661B0">
        <w:rPr>
          <w:rStyle w:val="Info"/>
          <w:i w:val="0"/>
          <w:iCs/>
          <w:color w:val="auto"/>
        </w:rPr>
        <w:t>В качестве тестируемой системы выступает демонстративная версия интернет-магазина электроники «</w:t>
      </w:r>
      <w:r w:rsidRPr="00A661B0">
        <w:rPr>
          <w:rStyle w:val="Info"/>
          <w:i w:val="0"/>
          <w:iCs/>
          <w:color w:val="auto"/>
          <w:lang w:val="en-US"/>
        </w:rPr>
        <w:t>Advantage</w:t>
      </w:r>
      <w:r w:rsidRPr="00A661B0">
        <w:rPr>
          <w:rStyle w:val="Info"/>
          <w:i w:val="0"/>
          <w:iCs/>
          <w:color w:val="auto"/>
        </w:rPr>
        <w:t xml:space="preserve">». Тестируемое приложение представляет собой демоверсию сайта по покупке техники. Использовать систему возможно, как при полной регистрации и последующей авторизации пользователя, так и в режиме “Гостя”. Однако, если клиент не проводит авторизацию, то к этапу приобретения товара он не будет допущен, до момента входа в персональный аккаунт. </w:t>
      </w:r>
      <w:r w:rsidRPr="00A661B0">
        <w:rPr>
          <w:rStyle w:val="Info"/>
          <w:i w:val="0"/>
          <w:iCs/>
          <w:color w:val="auto"/>
        </w:rPr>
        <w:br/>
      </w:r>
      <w:r w:rsidRPr="00A661B0">
        <w:rPr>
          <w:rStyle w:val="Info"/>
          <w:i w:val="0"/>
          <w:iCs/>
          <w:color w:val="auto"/>
        </w:rPr>
        <w:br/>
        <w:t xml:space="preserve">На тестируемом веб-ресурсе существует несколько категорий товаров для покупки пользователем, в каждой категории присутсвуют конкретные позиции. Реализован функционал добавления продукта в корзину с последующей оплатой. </w:t>
      </w:r>
    </w:p>
    <w:p w14:paraId="36FF9392" w14:textId="77777777" w:rsidR="00C23074" w:rsidRPr="00A661B0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iCs/>
        </w:rPr>
      </w:pPr>
      <w:r w:rsidRPr="00A661B0">
        <w:rPr>
          <w:iCs/>
        </w:rPr>
        <w:t>Архитектура системы</w:t>
      </w:r>
      <w:bookmarkEnd w:id="28"/>
      <w:bookmarkEnd w:id="29"/>
      <w:bookmarkEnd w:id="30"/>
      <w:bookmarkEnd w:id="31"/>
    </w:p>
    <w:p w14:paraId="06AE52C4" w14:textId="77777777" w:rsidR="00437119" w:rsidRPr="00A661B0" w:rsidRDefault="00437119" w:rsidP="00437119">
      <w:pPr>
        <w:ind w:left="284" w:firstLine="436"/>
        <w:rPr>
          <w:iCs/>
        </w:rPr>
      </w:pPr>
      <w:r w:rsidRPr="00A661B0">
        <w:rPr>
          <w:iCs/>
        </w:rPr>
        <w:t>Взаимодействие между клиентом и сервером происходит через протокол HTTP (Hypertext Transfer Protocol). Клиент отправляет запросы на сервер, используя методы HTTP, такие как GET, POST, PUT и DELETE, а сервер отправляет ответы в формате HTML страниц.</w:t>
      </w:r>
    </w:p>
    <w:p w14:paraId="7DA394B5" w14:textId="53583E7F" w:rsidR="00C70DEC" w:rsidRPr="00A661B0" w:rsidRDefault="00C70DEC" w:rsidP="00C70DEC">
      <w:pPr>
        <w:rPr>
          <w:iCs/>
        </w:rPr>
      </w:pPr>
      <w:r w:rsidRPr="00A661B0">
        <w:rPr>
          <w:iCs/>
        </w:rPr>
        <w:t xml:space="preserve">Клиент взаимодействует с системой по </w:t>
      </w:r>
      <w:r w:rsidRPr="00A661B0">
        <w:rPr>
          <w:iCs/>
          <w:lang w:val="en-US"/>
        </w:rPr>
        <w:t>HTTPS</w:t>
      </w:r>
      <w:r w:rsidRPr="00A661B0">
        <w:rPr>
          <w:iCs/>
        </w:rPr>
        <w:t xml:space="preserve"> протоколу, через отправку запросов</w:t>
      </w:r>
      <w:r w:rsidR="00437119" w:rsidRPr="00A661B0">
        <w:rPr>
          <w:iCs/>
        </w:rPr>
        <w:t>, используя методы HTTP</w:t>
      </w:r>
      <w:r w:rsidR="00437119" w:rsidRPr="00A661B0">
        <w:rPr>
          <w:iCs/>
          <w:lang w:val="en-US"/>
        </w:rPr>
        <w:t>S</w:t>
      </w:r>
      <w:r w:rsidR="00437119" w:rsidRPr="00A661B0">
        <w:rPr>
          <w:iCs/>
        </w:rPr>
        <w:t>, такие как GET, POST, PUT и DELETE</w:t>
      </w:r>
      <w:r w:rsidRPr="00A661B0">
        <w:rPr>
          <w:iCs/>
        </w:rPr>
        <w:t xml:space="preserve">. Отправка происходит в  </w:t>
      </w:r>
      <w:r w:rsidR="005A6DB9" w:rsidRPr="00A661B0">
        <w:rPr>
          <w:iCs/>
        </w:rPr>
        <w:t xml:space="preserve">формате - </w:t>
      </w:r>
      <w:r w:rsidRPr="00A661B0">
        <w:rPr>
          <w:iCs/>
          <w:lang w:val="en-US"/>
        </w:rPr>
        <w:t>xml</w:t>
      </w:r>
      <w:r w:rsidRPr="00A661B0">
        <w:rPr>
          <w:iCs/>
        </w:rPr>
        <w:t>, ответы</w:t>
      </w:r>
      <w:r w:rsidR="005A6DB9" w:rsidRPr="00A661B0">
        <w:rPr>
          <w:iCs/>
        </w:rPr>
        <w:t xml:space="preserve"> же приходят в расшифрованом виде – </w:t>
      </w:r>
      <w:r w:rsidR="005A6DB9" w:rsidRPr="00A661B0">
        <w:rPr>
          <w:iCs/>
          <w:lang w:val="en-US"/>
        </w:rPr>
        <w:t>json</w:t>
      </w:r>
      <w:r w:rsidR="005A6DB9" w:rsidRPr="00A661B0">
        <w:rPr>
          <w:iCs/>
        </w:rPr>
        <w:t>.</w:t>
      </w:r>
    </w:p>
    <w:p w14:paraId="494F8673" w14:textId="31F25584" w:rsidR="00C70DEC" w:rsidRPr="00A661B0" w:rsidRDefault="005A6DB9" w:rsidP="005A6DB9">
      <w:pPr>
        <w:jc w:val="center"/>
        <w:rPr>
          <w:iCs/>
        </w:rPr>
      </w:pPr>
      <w:r w:rsidRPr="00A661B0">
        <w:rPr>
          <w:iCs/>
        </w:rPr>
        <w:t>Таблица тестового стенда.</w:t>
      </w:r>
    </w:p>
    <w:tbl>
      <w:tblPr>
        <w:tblStyle w:val="afffe"/>
        <w:tblW w:w="9532" w:type="dxa"/>
        <w:tblLook w:val="04A0" w:firstRow="1" w:lastRow="0" w:firstColumn="1" w:lastColumn="0" w:noHBand="0" w:noVBand="1"/>
      </w:tblPr>
      <w:tblGrid>
        <w:gridCol w:w="786"/>
        <w:gridCol w:w="5570"/>
        <w:gridCol w:w="3176"/>
      </w:tblGrid>
      <w:tr w:rsidR="00C227A8" w:rsidRPr="00A661B0" w14:paraId="23D724A3" w14:textId="77777777" w:rsidTr="00C70DEC">
        <w:trPr>
          <w:trHeight w:val="284"/>
        </w:trPr>
        <w:tc>
          <w:tcPr>
            <w:tcW w:w="786" w:type="dxa"/>
          </w:tcPr>
          <w:p w14:paraId="3B5042D8" w14:textId="58AA014E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№</w:t>
            </w:r>
          </w:p>
        </w:tc>
        <w:tc>
          <w:tcPr>
            <w:tcW w:w="5570" w:type="dxa"/>
          </w:tcPr>
          <w:p w14:paraId="11213A41" w14:textId="5C478800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Характеристика</w:t>
            </w:r>
          </w:p>
        </w:tc>
        <w:tc>
          <w:tcPr>
            <w:tcW w:w="3176" w:type="dxa"/>
          </w:tcPr>
          <w:p w14:paraId="42C484AA" w14:textId="1CB88298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Значение</w:t>
            </w:r>
          </w:p>
        </w:tc>
      </w:tr>
      <w:tr w:rsidR="00C227A8" w:rsidRPr="00A661B0" w14:paraId="5B4C36AD" w14:textId="77777777" w:rsidTr="00C70DEC">
        <w:trPr>
          <w:trHeight w:val="291"/>
        </w:trPr>
        <w:tc>
          <w:tcPr>
            <w:tcW w:w="786" w:type="dxa"/>
          </w:tcPr>
          <w:p w14:paraId="0FA55750" w14:textId="475C867B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1.</w:t>
            </w:r>
          </w:p>
        </w:tc>
        <w:tc>
          <w:tcPr>
            <w:tcW w:w="5570" w:type="dxa"/>
          </w:tcPr>
          <w:p w14:paraId="55134039" w14:textId="0E3E43EA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Оерационная система</w:t>
            </w:r>
          </w:p>
        </w:tc>
        <w:tc>
          <w:tcPr>
            <w:tcW w:w="3176" w:type="dxa"/>
          </w:tcPr>
          <w:p w14:paraId="5E93B255" w14:textId="5906902B" w:rsidR="00C227A8" w:rsidRPr="00A661B0" w:rsidRDefault="00C70DEC" w:rsidP="00C70DEC">
            <w:pPr>
              <w:pStyle w:val="aff0"/>
              <w:spacing w:after="60"/>
              <w:ind w:firstLine="0"/>
              <w:jc w:val="center"/>
              <w:rPr>
                <w:iCs/>
                <w:lang w:val="en-US"/>
              </w:rPr>
            </w:pPr>
            <w:r w:rsidRPr="00A661B0">
              <w:rPr>
                <w:iCs/>
                <w:lang w:val="en-US"/>
              </w:rPr>
              <w:t>Windows 10 Home</w:t>
            </w:r>
          </w:p>
        </w:tc>
      </w:tr>
      <w:tr w:rsidR="00C227A8" w:rsidRPr="00A661B0" w14:paraId="511DEA7B" w14:textId="77777777" w:rsidTr="00C70DEC">
        <w:trPr>
          <w:trHeight w:val="284"/>
        </w:trPr>
        <w:tc>
          <w:tcPr>
            <w:tcW w:w="786" w:type="dxa"/>
          </w:tcPr>
          <w:p w14:paraId="15DA77A5" w14:textId="439FF540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2.</w:t>
            </w:r>
          </w:p>
        </w:tc>
        <w:tc>
          <w:tcPr>
            <w:tcW w:w="5570" w:type="dxa"/>
          </w:tcPr>
          <w:p w14:paraId="792CC4E3" w14:textId="0B5F76D5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Процессор</w:t>
            </w:r>
          </w:p>
        </w:tc>
        <w:tc>
          <w:tcPr>
            <w:tcW w:w="3176" w:type="dxa"/>
          </w:tcPr>
          <w:p w14:paraId="458A3166" w14:textId="398396C0" w:rsidR="00C227A8" w:rsidRPr="00A661B0" w:rsidRDefault="00C70DEC" w:rsidP="00C70DEC">
            <w:pPr>
              <w:pStyle w:val="aff0"/>
              <w:spacing w:after="60"/>
              <w:ind w:firstLine="0"/>
              <w:jc w:val="center"/>
              <w:rPr>
                <w:iCs/>
                <w:lang w:val="en-US"/>
              </w:rPr>
            </w:pPr>
            <w:r w:rsidRPr="00A661B0">
              <w:rPr>
                <w:iCs/>
                <w:lang w:val="en-US"/>
              </w:rPr>
              <w:t>12th Gen Intel(R) Core(TM) i5-12500H</w:t>
            </w:r>
          </w:p>
        </w:tc>
      </w:tr>
      <w:tr w:rsidR="00C227A8" w:rsidRPr="00A661B0" w14:paraId="737F7312" w14:textId="77777777" w:rsidTr="00C70DEC">
        <w:trPr>
          <w:trHeight w:val="284"/>
        </w:trPr>
        <w:tc>
          <w:tcPr>
            <w:tcW w:w="786" w:type="dxa"/>
          </w:tcPr>
          <w:p w14:paraId="03B95F0F" w14:textId="6A90668C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3.</w:t>
            </w:r>
          </w:p>
        </w:tc>
        <w:tc>
          <w:tcPr>
            <w:tcW w:w="5570" w:type="dxa"/>
          </w:tcPr>
          <w:p w14:paraId="798064EA" w14:textId="3ED3166E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  <w:lang w:val="en-US"/>
              </w:rPr>
            </w:pPr>
            <w:r w:rsidRPr="00A661B0">
              <w:rPr>
                <w:iCs/>
                <w:lang w:val="en-US"/>
              </w:rPr>
              <w:t>CPU</w:t>
            </w:r>
          </w:p>
        </w:tc>
        <w:tc>
          <w:tcPr>
            <w:tcW w:w="3176" w:type="dxa"/>
          </w:tcPr>
          <w:p w14:paraId="4DAC5420" w14:textId="09BC0381" w:rsidR="00C227A8" w:rsidRPr="00A661B0" w:rsidRDefault="00C70DEC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  <w:lang w:val="en-US"/>
              </w:rPr>
              <w:t>2.50 GHz</w:t>
            </w:r>
          </w:p>
        </w:tc>
      </w:tr>
      <w:tr w:rsidR="00C227A8" w:rsidRPr="00A661B0" w14:paraId="40019C9E" w14:textId="77777777" w:rsidTr="00C70DEC">
        <w:trPr>
          <w:trHeight w:val="291"/>
        </w:trPr>
        <w:tc>
          <w:tcPr>
            <w:tcW w:w="786" w:type="dxa"/>
          </w:tcPr>
          <w:p w14:paraId="7B6E6150" w14:textId="40BB01F2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4.</w:t>
            </w:r>
          </w:p>
        </w:tc>
        <w:tc>
          <w:tcPr>
            <w:tcW w:w="5570" w:type="dxa"/>
          </w:tcPr>
          <w:p w14:paraId="549829EE" w14:textId="40840133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Количество ядер</w:t>
            </w:r>
          </w:p>
        </w:tc>
        <w:tc>
          <w:tcPr>
            <w:tcW w:w="3176" w:type="dxa"/>
          </w:tcPr>
          <w:p w14:paraId="6C8D70A4" w14:textId="46DDBDA9" w:rsidR="00C227A8" w:rsidRPr="00A661B0" w:rsidRDefault="00C70DEC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6</w:t>
            </w:r>
          </w:p>
        </w:tc>
      </w:tr>
      <w:tr w:rsidR="00C227A8" w:rsidRPr="00A661B0" w14:paraId="1C88C630" w14:textId="77777777" w:rsidTr="00C70DEC">
        <w:trPr>
          <w:trHeight w:val="284"/>
        </w:trPr>
        <w:tc>
          <w:tcPr>
            <w:tcW w:w="786" w:type="dxa"/>
          </w:tcPr>
          <w:p w14:paraId="18E225FA" w14:textId="614668C5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5.</w:t>
            </w:r>
          </w:p>
        </w:tc>
        <w:tc>
          <w:tcPr>
            <w:tcW w:w="5570" w:type="dxa"/>
          </w:tcPr>
          <w:p w14:paraId="36D7B3B9" w14:textId="168002D8" w:rsidR="00C227A8" w:rsidRPr="00A661B0" w:rsidRDefault="00C227A8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О</w:t>
            </w:r>
            <w:r w:rsidRPr="00A661B0">
              <w:rPr>
                <w:iCs/>
              </w:rPr>
              <w:t>бъем оперативной памяти</w:t>
            </w:r>
          </w:p>
        </w:tc>
        <w:tc>
          <w:tcPr>
            <w:tcW w:w="3176" w:type="dxa"/>
          </w:tcPr>
          <w:p w14:paraId="0C169A20" w14:textId="4C90C52B" w:rsidR="00C227A8" w:rsidRPr="00A661B0" w:rsidRDefault="00C70DEC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16,0 ГБ</w:t>
            </w:r>
          </w:p>
        </w:tc>
      </w:tr>
      <w:tr w:rsidR="00C227A8" w:rsidRPr="00A661B0" w14:paraId="21346939" w14:textId="77777777" w:rsidTr="00C70DEC">
        <w:trPr>
          <w:trHeight w:val="284"/>
        </w:trPr>
        <w:tc>
          <w:tcPr>
            <w:tcW w:w="786" w:type="dxa"/>
          </w:tcPr>
          <w:p w14:paraId="11CCEF11" w14:textId="76CC4BAC" w:rsidR="00C227A8" w:rsidRPr="00A661B0" w:rsidRDefault="00C70DEC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6.</w:t>
            </w:r>
          </w:p>
        </w:tc>
        <w:tc>
          <w:tcPr>
            <w:tcW w:w="5570" w:type="dxa"/>
          </w:tcPr>
          <w:p w14:paraId="7DFC271A" w14:textId="42BAF9A9" w:rsidR="00C227A8" w:rsidRPr="00A661B0" w:rsidRDefault="00C70DEC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Жесткий диск</w:t>
            </w:r>
          </w:p>
        </w:tc>
        <w:tc>
          <w:tcPr>
            <w:tcW w:w="3176" w:type="dxa"/>
          </w:tcPr>
          <w:p w14:paraId="4D751F09" w14:textId="397BAFC3" w:rsidR="00C227A8" w:rsidRPr="00A661B0" w:rsidRDefault="00C70DEC" w:rsidP="00C70DEC">
            <w:pPr>
              <w:pStyle w:val="aff0"/>
              <w:spacing w:after="60"/>
              <w:ind w:firstLine="0"/>
              <w:jc w:val="center"/>
              <w:rPr>
                <w:iCs/>
              </w:rPr>
            </w:pPr>
            <w:r w:rsidRPr="00A661B0">
              <w:rPr>
                <w:iCs/>
              </w:rPr>
              <w:t>476 ГБ</w:t>
            </w:r>
          </w:p>
        </w:tc>
      </w:tr>
    </w:tbl>
    <w:p w14:paraId="532C8FCC" w14:textId="55535D27" w:rsidR="009F295B" w:rsidRPr="00A661B0" w:rsidRDefault="009F295B" w:rsidP="009F295B">
      <w:pPr>
        <w:pStyle w:val="10"/>
        <w:rPr>
          <w:iCs/>
        </w:rPr>
      </w:pPr>
      <w:bookmarkStart w:id="32" w:name="_Toc5471265"/>
      <w:bookmarkStart w:id="33" w:name="_Ref15560046"/>
      <w:r w:rsidRPr="00A661B0">
        <w:rPr>
          <w:iCs/>
        </w:rPr>
        <w:lastRenderedPageBreak/>
        <w:t>Стратегия тестирования</w:t>
      </w:r>
      <w:bookmarkEnd w:id="32"/>
      <w:bookmarkEnd w:id="33"/>
    </w:p>
    <w:p w14:paraId="43970FBB" w14:textId="1ECC03C6" w:rsidR="00E42A4F" w:rsidRPr="00A661B0" w:rsidRDefault="00E42A4F" w:rsidP="00E42A4F">
      <w:pPr>
        <w:rPr>
          <w:iCs/>
        </w:rPr>
      </w:pPr>
      <w:r w:rsidRPr="00A661B0">
        <w:rPr>
          <w:iCs/>
        </w:rPr>
        <w:t>Для достижения целей нагрузочного тестирования планируется проведение тестирования оценки максимальной производительности, тестирование надежности. Для тестирования будет использоваться профиль нагрузки, включающий в себя операции, выбранные для тестирования.</w:t>
      </w:r>
    </w:p>
    <w:p w14:paraId="7A297E9A" w14:textId="11B3BB13" w:rsidR="00E42A4F" w:rsidRPr="00A661B0" w:rsidRDefault="00E42A4F" w:rsidP="00E42A4F">
      <w:pPr>
        <w:rPr>
          <w:iCs/>
        </w:rPr>
      </w:pPr>
      <w:r w:rsidRPr="00A661B0">
        <w:rPr>
          <w:iCs/>
        </w:rPr>
        <w:t>Общим критерием успешности для всех видов тестов является сохранение работоспособности системы и восстановление быстродействия приложения при снижении нагрузки.</w:t>
      </w:r>
    </w:p>
    <w:p w14:paraId="4F8DEBC7" w14:textId="77777777" w:rsidR="00BC627B" w:rsidRPr="00A661B0" w:rsidRDefault="00BC627B" w:rsidP="00183A08">
      <w:pPr>
        <w:pStyle w:val="21"/>
        <w:ind w:left="709"/>
        <w:rPr>
          <w:iCs/>
        </w:rPr>
      </w:pPr>
      <w:bookmarkStart w:id="34" w:name="_Виды_нагрузочного_тестирования"/>
      <w:bookmarkStart w:id="35" w:name="_Ref286827663"/>
      <w:bookmarkStart w:id="36" w:name="_Toc5471266"/>
      <w:bookmarkEnd w:id="34"/>
      <w:r w:rsidRPr="00A661B0">
        <w:rPr>
          <w:iCs/>
        </w:rPr>
        <w:t>Виды нагрузочного тестирования</w:t>
      </w:r>
      <w:bookmarkEnd w:id="35"/>
      <w:bookmarkEnd w:id="36"/>
    </w:p>
    <w:p w14:paraId="61ECDEAD" w14:textId="77777777" w:rsidR="00BC627B" w:rsidRPr="00A661B0" w:rsidRDefault="00BC627B" w:rsidP="00183A08">
      <w:pPr>
        <w:pStyle w:val="3"/>
        <w:ind w:left="851"/>
        <w:rPr>
          <w:rStyle w:val="Info"/>
          <w:i w:val="0"/>
          <w:iCs/>
          <w:color w:val="auto"/>
        </w:rPr>
      </w:pPr>
      <w:bookmarkStart w:id="37" w:name="_Ref522781221"/>
      <w:bookmarkStart w:id="38" w:name="_Toc5471267"/>
      <w:r w:rsidRPr="00A661B0">
        <w:rPr>
          <w:rStyle w:val="Info"/>
          <w:i w:val="0"/>
          <w:iCs/>
          <w:color w:val="auto"/>
        </w:rPr>
        <w:t>Определение максимальной производительности</w:t>
      </w:r>
      <w:bookmarkEnd w:id="37"/>
      <w:bookmarkEnd w:id="38"/>
    </w:p>
    <w:p w14:paraId="20C6137D" w14:textId="327C2493" w:rsidR="00BC627B" w:rsidRPr="00A661B0" w:rsidRDefault="00BC627B" w:rsidP="00583B84">
      <w:pPr>
        <w:numPr>
          <w:ilvl w:val="0"/>
          <w:numId w:val="32"/>
        </w:numPr>
        <w:rPr>
          <w:rStyle w:val="Info"/>
          <w:i w:val="0"/>
          <w:iCs/>
          <w:color w:val="auto"/>
        </w:rPr>
      </w:pPr>
      <w:r w:rsidRPr="00A661B0">
        <w:rPr>
          <w:rStyle w:val="Info"/>
          <w:i w:val="0"/>
          <w:iCs/>
          <w:color w:val="auto"/>
        </w:rPr>
        <w:t xml:space="preserve">пошаговое увеличение нагрузки до </w:t>
      </w:r>
      <w:r w:rsidR="005A6DB9" w:rsidRPr="00A661B0">
        <w:rPr>
          <w:rStyle w:val="Info"/>
          <w:i w:val="0"/>
          <w:iCs/>
          <w:color w:val="auto"/>
        </w:rPr>
        <w:t>500% от профиля</w:t>
      </w:r>
      <w:r w:rsidRPr="00A661B0">
        <w:rPr>
          <w:rStyle w:val="Info"/>
          <w:i w:val="0"/>
          <w:iCs/>
          <w:color w:val="auto"/>
        </w:rPr>
        <w:t>;</w:t>
      </w:r>
    </w:p>
    <w:p w14:paraId="462323FF" w14:textId="77777777" w:rsidR="00BC627B" w:rsidRPr="00A661B0" w:rsidRDefault="00BC627B" w:rsidP="00583B84">
      <w:pPr>
        <w:numPr>
          <w:ilvl w:val="0"/>
          <w:numId w:val="28"/>
        </w:numPr>
        <w:rPr>
          <w:iCs/>
        </w:rPr>
      </w:pPr>
      <w:r w:rsidRPr="00A661B0">
        <w:rPr>
          <w:iCs/>
        </w:rPr>
        <w:t xml:space="preserve">Тест завершается, когда </w:t>
      </w:r>
    </w:p>
    <w:p w14:paraId="4D28CAEC" w14:textId="747729F1" w:rsidR="00BC627B" w:rsidRPr="00A661B0" w:rsidRDefault="00BC627B" w:rsidP="00583B84">
      <w:pPr>
        <w:numPr>
          <w:ilvl w:val="0"/>
          <w:numId w:val="31"/>
        </w:numPr>
        <w:rPr>
          <w:iCs/>
        </w:rPr>
      </w:pPr>
      <w:r w:rsidRPr="00A661B0">
        <w:rPr>
          <w:iCs/>
        </w:rPr>
        <w:t>времена отклика превысили допустимые пределы</w:t>
      </w:r>
      <w:r w:rsidR="00523383" w:rsidRPr="00A661B0">
        <w:rPr>
          <w:iCs/>
        </w:rPr>
        <w:t xml:space="preserve"> (в 10 раз и более или превышают время </w:t>
      </w:r>
      <w:r w:rsidR="00523383" w:rsidRPr="00A661B0">
        <w:rPr>
          <w:iCs/>
          <w:lang w:val="en-US"/>
        </w:rPr>
        <w:t>timeout</w:t>
      </w:r>
      <w:r w:rsidR="00523383" w:rsidRPr="00A661B0">
        <w:rPr>
          <w:iCs/>
        </w:rPr>
        <w:t>’а)</w:t>
      </w:r>
      <w:r w:rsidRPr="00A661B0">
        <w:rPr>
          <w:iCs/>
        </w:rPr>
        <w:t>;</w:t>
      </w:r>
    </w:p>
    <w:p w14:paraId="30FD9F0B" w14:textId="1A9108AD" w:rsidR="00BC627B" w:rsidRPr="00A661B0" w:rsidRDefault="00BC627B" w:rsidP="00583B84">
      <w:pPr>
        <w:numPr>
          <w:ilvl w:val="0"/>
          <w:numId w:val="31"/>
        </w:numPr>
        <w:rPr>
          <w:iCs/>
        </w:rPr>
      </w:pPr>
      <w:r w:rsidRPr="00A661B0">
        <w:rPr>
          <w:iCs/>
        </w:rPr>
        <w:t>количество неуспешных операций увеличилось до критического (более 10%);</w:t>
      </w:r>
    </w:p>
    <w:p w14:paraId="0CCB44A3" w14:textId="77777777" w:rsidR="00523383" w:rsidRPr="00A661B0" w:rsidRDefault="00523383" w:rsidP="00583B84">
      <w:pPr>
        <w:numPr>
          <w:ilvl w:val="0"/>
          <w:numId w:val="31"/>
        </w:numPr>
        <w:rPr>
          <w:iCs/>
        </w:rPr>
      </w:pPr>
      <w:r w:rsidRPr="00A661B0">
        <w:rPr>
          <w:iCs/>
        </w:rPr>
        <w:t>количество успешных операций не растет при увеличении нагрузки;</w:t>
      </w:r>
    </w:p>
    <w:p w14:paraId="6D14DA4F" w14:textId="77777777" w:rsidR="00BC627B" w:rsidRPr="00A661B0" w:rsidRDefault="00BC627B" w:rsidP="00583B84">
      <w:pPr>
        <w:numPr>
          <w:ilvl w:val="0"/>
          <w:numId w:val="31"/>
        </w:numPr>
        <w:rPr>
          <w:iCs/>
        </w:rPr>
      </w:pPr>
      <w:r w:rsidRPr="00A661B0">
        <w:rPr>
          <w:iCs/>
        </w:rPr>
        <w:t>исчерпаны системные или аппаратные ресурсы.</w:t>
      </w:r>
    </w:p>
    <w:p w14:paraId="1B77A084" w14:textId="77777777" w:rsidR="005A6DB9" w:rsidRPr="00A661B0" w:rsidRDefault="005A6DB9" w:rsidP="005A6DB9">
      <w:pPr>
        <w:ind w:left="1440" w:firstLine="0"/>
        <w:rPr>
          <w:iCs/>
        </w:rPr>
      </w:pPr>
    </w:p>
    <w:p w14:paraId="09FB99BD" w14:textId="77777777" w:rsidR="00281147" w:rsidRPr="00A661B0" w:rsidRDefault="00BC627B" w:rsidP="00BC627B">
      <w:pPr>
        <w:ind w:firstLine="0"/>
        <w:rPr>
          <w:iCs/>
        </w:rPr>
      </w:pPr>
      <w:r w:rsidRPr="00A661B0">
        <w:rPr>
          <w:iCs/>
        </w:rPr>
        <w:t xml:space="preserve"> Длительность между шагами повышения нагрузки</w:t>
      </w:r>
      <w:r w:rsidR="005A6DB9" w:rsidRPr="00A661B0">
        <w:rPr>
          <w:iCs/>
        </w:rPr>
        <w:t xml:space="preserve"> – 18 минут</w:t>
      </w:r>
      <w:r w:rsidRPr="00A661B0">
        <w:rPr>
          <w:iCs/>
        </w:rPr>
        <w:t>.</w:t>
      </w:r>
      <w:r w:rsidR="005A6DB9" w:rsidRPr="00A661B0">
        <w:rPr>
          <w:iCs/>
        </w:rPr>
        <w:br/>
      </w:r>
    </w:p>
    <w:p w14:paraId="5407F246" w14:textId="124C08D5" w:rsidR="00BC627B" w:rsidRPr="00A661B0" w:rsidRDefault="005A6DB9" w:rsidP="00BC627B">
      <w:pPr>
        <w:ind w:firstLine="0"/>
        <w:rPr>
          <w:iCs/>
        </w:rPr>
      </w:pPr>
      <w:r w:rsidRPr="00A661B0">
        <w:rPr>
          <w:iCs/>
        </w:rPr>
        <w:t>Длительность теста – 1:31:55.</w:t>
      </w:r>
    </w:p>
    <w:p w14:paraId="465749AF" w14:textId="77777777" w:rsidR="005A6DB9" w:rsidRPr="00A661B0" w:rsidRDefault="005A6DB9" w:rsidP="00BC627B">
      <w:pPr>
        <w:ind w:firstLine="0"/>
        <w:rPr>
          <w:iCs/>
          <w:color w:val="0000FF"/>
        </w:rPr>
      </w:pPr>
    </w:p>
    <w:p w14:paraId="6155C0A2" w14:textId="77777777" w:rsidR="00BC627B" w:rsidRPr="00A661B0" w:rsidRDefault="00BC627B" w:rsidP="00183A08">
      <w:pPr>
        <w:pStyle w:val="3"/>
        <w:ind w:left="851"/>
        <w:rPr>
          <w:rStyle w:val="Info"/>
          <w:i w:val="0"/>
          <w:iCs/>
          <w:color w:val="auto"/>
        </w:rPr>
      </w:pPr>
      <w:bookmarkStart w:id="39" w:name="_Toc5471268"/>
      <w:r w:rsidRPr="00A661B0">
        <w:rPr>
          <w:rStyle w:val="Info"/>
          <w:i w:val="0"/>
          <w:iCs/>
          <w:color w:val="auto"/>
        </w:rPr>
        <w:t>Тест надежности</w:t>
      </w:r>
      <w:bookmarkEnd w:id="39"/>
    </w:p>
    <w:p w14:paraId="1E8C1DF7" w14:textId="006650FF" w:rsidR="005A6DB9" w:rsidRPr="00A661B0" w:rsidRDefault="00A050AE" w:rsidP="005A6DB9">
      <w:pPr>
        <w:rPr>
          <w:iCs/>
        </w:rPr>
      </w:pPr>
      <w:r w:rsidRPr="00A661B0">
        <w:rPr>
          <w:iCs/>
        </w:rPr>
        <w:t>Тест надежн</w:t>
      </w:r>
      <w:r w:rsidR="00714641" w:rsidRPr="00A661B0">
        <w:rPr>
          <w:iCs/>
        </w:rPr>
        <w:t>ос</w:t>
      </w:r>
      <w:r w:rsidRPr="00A661B0">
        <w:rPr>
          <w:iCs/>
        </w:rPr>
        <w:t xml:space="preserve">ти выполняется </w:t>
      </w:r>
      <w:r w:rsidR="00714641" w:rsidRPr="00A661B0">
        <w:rPr>
          <w:iCs/>
        </w:rPr>
        <w:t>на уровне нагрузк</w:t>
      </w:r>
      <w:r w:rsidRPr="00A661B0">
        <w:rPr>
          <w:iCs/>
        </w:rPr>
        <w:t>и:</w:t>
      </w:r>
    </w:p>
    <w:p w14:paraId="16C8CF63" w14:textId="6C2B630A" w:rsidR="005A6DB9" w:rsidRPr="00A661B0" w:rsidRDefault="00A050AE" w:rsidP="005A6DB9">
      <w:pPr>
        <w:ind w:left="284"/>
        <w:jc w:val="left"/>
        <w:rPr>
          <w:iCs/>
        </w:rPr>
      </w:pPr>
      <w:r w:rsidRPr="00A661B0">
        <w:rPr>
          <w:iCs/>
        </w:rPr>
        <w:t xml:space="preserve">1. </w:t>
      </w:r>
      <w:r w:rsidR="005A6DB9" w:rsidRPr="00A661B0">
        <w:rPr>
          <w:iCs/>
        </w:rPr>
        <w:t>Увеличена нагрузка до 300%</w:t>
      </w:r>
      <w:r w:rsidR="005A6DB9" w:rsidRPr="00A661B0">
        <w:rPr>
          <w:iCs/>
        </w:rPr>
        <w:t xml:space="preserve"> от профиля</w:t>
      </w:r>
      <w:r w:rsidR="005A6DB9" w:rsidRPr="00A661B0">
        <w:rPr>
          <w:iCs/>
        </w:rPr>
        <w:t>, так как тестирование по поиску максимума не определило максимальную нагрузку системы. За основу выявлено медианное значение, третья ступень.</w:t>
      </w:r>
    </w:p>
    <w:p w14:paraId="51D4326E" w14:textId="30C8C462" w:rsidR="00A050AE" w:rsidRPr="00A661B0" w:rsidRDefault="00A050AE" w:rsidP="005A6DB9">
      <w:pPr>
        <w:rPr>
          <w:iCs/>
        </w:rPr>
      </w:pPr>
    </w:p>
    <w:p w14:paraId="549F8904" w14:textId="77777777" w:rsidR="00A050AE" w:rsidRPr="00A661B0" w:rsidRDefault="00A050AE" w:rsidP="00A050AE">
      <w:pPr>
        <w:rPr>
          <w:iCs/>
        </w:rPr>
      </w:pPr>
    </w:p>
    <w:p w14:paraId="3CDA056E" w14:textId="77777777" w:rsidR="00437119" w:rsidRPr="00A661B0" w:rsidRDefault="00A050AE" w:rsidP="00437119">
      <w:pPr>
        <w:rPr>
          <w:iCs/>
        </w:rPr>
      </w:pPr>
      <w:r w:rsidRPr="00A661B0">
        <w:rPr>
          <w:iCs/>
        </w:rPr>
        <w:t xml:space="preserve">Длительность тестирования </w:t>
      </w:r>
      <w:r w:rsidR="005A6DB9" w:rsidRPr="00A661B0">
        <w:rPr>
          <w:iCs/>
        </w:rPr>
        <w:t xml:space="preserve">– 1 час </w:t>
      </w:r>
    </w:p>
    <w:p w14:paraId="6EC7F0E0" w14:textId="3844A77C" w:rsidR="00437119" w:rsidRPr="00A661B0" w:rsidRDefault="00281147" w:rsidP="00437119">
      <w:pPr>
        <w:rPr>
          <w:iCs/>
        </w:rPr>
      </w:pPr>
      <w:r w:rsidRPr="00A661B0">
        <w:rPr>
          <w:iCs/>
        </w:rPr>
        <w:t>Длительность теста – 1:3</w:t>
      </w:r>
      <w:r w:rsidRPr="00A661B0">
        <w:rPr>
          <w:iCs/>
        </w:rPr>
        <w:t>4</w:t>
      </w:r>
      <w:r w:rsidRPr="00A661B0">
        <w:rPr>
          <w:iCs/>
        </w:rPr>
        <w:t>:</w:t>
      </w:r>
      <w:r w:rsidRPr="00A661B0">
        <w:rPr>
          <w:iCs/>
        </w:rPr>
        <w:t>41</w:t>
      </w:r>
      <w:r w:rsidR="00437119" w:rsidRPr="00A661B0">
        <w:rPr>
          <w:iCs/>
        </w:rPr>
        <w:t xml:space="preserve"> </w:t>
      </w:r>
    </w:p>
    <w:p w14:paraId="2C204CCC" w14:textId="4E355342" w:rsidR="00437119" w:rsidRPr="00A661B0" w:rsidRDefault="00437119" w:rsidP="00437119">
      <w:pPr>
        <w:pStyle w:val="3"/>
        <w:numPr>
          <w:ilvl w:val="2"/>
          <w:numId w:val="81"/>
        </w:numPr>
        <w:tabs>
          <w:tab w:val="num" w:pos="643"/>
        </w:tabs>
        <w:spacing w:before="0" w:after="0"/>
        <w:ind w:left="643" w:hanging="135"/>
        <w:rPr>
          <w:iCs/>
        </w:rPr>
      </w:pPr>
      <w:r w:rsidRPr="00A661B0">
        <w:rPr>
          <w:iCs/>
        </w:rPr>
        <w:lastRenderedPageBreak/>
        <w:t>Выявление «узких мест»</w:t>
      </w:r>
    </w:p>
    <w:p w14:paraId="6E2EFA16" w14:textId="77777777" w:rsidR="00437119" w:rsidRPr="00A661B0" w:rsidRDefault="00437119" w:rsidP="00437119">
      <w:pPr>
        <w:ind w:left="141"/>
        <w:rPr>
          <w:iCs/>
        </w:rPr>
      </w:pPr>
      <w:r w:rsidRPr="00A661B0">
        <w:rPr>
          <w:iCs/>
        </w:rPr>
        <w:t>Для выявления «узких мест» проводятся тесты на максимальной производительности и устойчивости системы при различных нагрузках.</w:t>
      </w:r>
    </w:p>
    <w:p w14:paraId="1B3CFEE1" w14:textId="77777777" w:rsidR="00437119" w:rsidRPr="00A661B0" w:rsidRDefault="00437119" w:rsidP="00437119">
      <w:pPr>
        <w:numPr>
          <w:ilvl w:val="0"/>
          <w:numId w:val="82"/>
        </w:numPr>
        <w:jc w:val="left"/>
        <w:rPr>
          <w:iCs/>
        </w:rPr>
      </w:pPr>
      <w:r w:rsidRPr="00A661B0">
        <w:rPr>
          <w:iCs/>
        </w:rPr>
        <w:t>Анализ времени отклика системы на запросы в различных условиях нагрузки и типах запросов.</w:t>
      </w:r>
    </w:p>
    <w:p w14:paraId="0E0AABF9" w14:textId="77777777" w:rsidR="00437119" w:rsidRPr="00A661B0" w:rsidRDefault="00437119" w:rsidP="00437119">
      <w:pPr>
        <w:numPr>
          <w:ilvl w:val="0"/>
          <w:numId w:val="82"/>
        </w:numPr>
        <w:jc w:val="left"/>
        <w:rPr>
          <w:iCs/>
        </w:rPr>
      </w:pPr>
      <w:r w:rsidRPr="00A661B0">
        <w:rPr>
          <w:iCs/>
        </w:rPr>
        <w:t>Анализ использования различных ресурсов системы в различных условиях нагрузки.</w:t>
      </w:r>
    </w:p>
    <w:p w14:paraId="519108E2" w14:textId="4A7425B4" w:rsidR="00437119" w:rsidRPr="00A661B0" w:rsidRDefault="00437119" w:rsidP="00437119">
      <w:pPr>
        <w:rPr>
          <w:iCs/>
        </w:rPr>
      </w:pPr>
    </w:p>
    <w:p w14:paraId="20C46B8C" w14:textId="77777777" w:rsidR="00BC627B" w:rsidRPr="00A661B0" w:rsidRDefault="00BC627B" w:rsidP="00183A08">
      <w:pPr>
        <w:pStyle w:val="21"/>
        <w:ind w:left="709"/>
        <w:rPr>
          <w:rStyle w:val="Info"/>
          <w:i w:val="0"/>
          <w:iCs/>
          <w:color w:val="auto"/>
        </w:rPr>
      </w:pPr>
      <w:bookmarkStart w:id="40" w:name="_Toc5471269"/>
      <w:r w:rsidRPr="00A661B0">
        <w:rPr>
          <w:iCs/>
        </w:rPr>
        <w:t>Критерии успешного завершения нагрузочного тестирования</w:t>
      </w:r>
      <w:bookmarkEnd w:id="40"/>
    </w:p>
    <w:p w14:paraId="2A5E9A73" w14:textId="77777777" w:rsidR="00BC627B" w:rsidRPr="00A661B0" w:rsidRDefault="00BC627B" w:rsidP="00BC627B">
      <w:pPr>
        <w:ind w:firstLine="709"/>
        <w:rPr>
          <w:iCs/>
        </w:rPr>
      </w:pPr>
      <w:r w:rsidRPr="00A661B0">
        <w:rPr>
          <w:iCs/>
        </w:rPr>
        <w:t>Критери</w:t>
      </w:r>
      <w:r w:rsidR="00064700" w:rsidRPr="00A661B0">
        <w:rPr>
          <w:iCs/>
        </w:rPr>
        <w:t>ями</w:t>
      </w:r>
      <w:r w:rsidRPr="00A661B0">
        <w:rPr>
          <w:iCs/>
        </w:rPr>
        <w:t xml:space="preserve"> успешного завершения нагрузочного тестирования являются:</w:t>
      </w:r>
    </w:p>
    <w:p w14:paraId="0A57F749" w14:textId="77777777" w:rsidR="00BC627B" w:rsidRPr="00A661B0" w:rsidRDefault="00064700" w:rsidP="00583B84">
      <w:pPr>
        <w:numPr>
          <w:ilvl w:val="0"/>
          <w:numId w:val="29"/>
        </w:numPr>
        <w:spacing w:line="288" w:lineRule="auto"/>
        <w:rPr>
          <w:iCs/>
        </w:rPr>
      </w:pPr>
      <w:r w:rsidRPr="00A661B0">
        <w:rPr>
          <w:iCs/>
        </w:rPr>
        <w:t>Выполнение всех запланированных тестов</w:t>
      </w:r>
      <w:r w:rsidR="00BC627B" w:rsidRPr="00A661B0">
        <w:rPr>
          <w:iCs/>
        </w:rPr>
        <w:t>;</w:t>
      </w:r>
    </w:p>
    <w:p w14:paraId="763E4D0E" w14:textId="2E312C1B" w:rsidR="000C3C92" w:rsidRPr="00A661B0" w:rsidRDefault="00064700" w:rsidP="00E42A4F">
      <w:pPr>
        <w:numPr>
          <w:ilvl w:val="0"/>
          <w:numId w:val="29"/>
        </w:numPr>
        <w:spacing w:line="288" w:lineRule="auto"/>
        <w:rPr>
          <w:iCs/>
        </w:rPr>
      </w:pPr>
      <w:r w:rsidRPr="00A661B0">
        <w:rPr>
          <w:iCs/>
        </w:rPr>
        <w:t>Получение данных мониторинга;</w:t>
      </w:r>
    </w:p>
    <w:p w14:paraId="482A01C8" w14:textId="77777777" w:rsidR="00127CAD" w:rsidRPr="00A661B0" w:rsidRDefault="00E42A4F" w:rsidP="00127CAD">
      <w:pPr>
        <w:numPr>
          <w:ilvl w:val="0"/>
          <w:numId w:val="29"/>
        </w:numPr>
        <w:spacing w:line="288" w:lineRule="auto"/>
        <w:rPr>
          <w:iCs/>
        </w:rPr>
      </w:pPr>
      <w:r w:rsidRPr="00A661B0">
        <w:rPr>
          <w:iCs/>
        </w:rPr>
        <w:t xml:space="preserve">Получены данные </w:t>
      </w:r>
      <w:r w:rsidR="00127CAD" w:rsidRPr="00A661B0">
        <w:rPr>
          <w:iCs/>
        </w:rPr>
        <w:t xml:space="preserve">по </w:t>
      </w:r>
      <w:r w:rsidRPr="00A661B0">
        <w:rPr>
          <w:iCs/>
        </w:rPr>
        <w:t>производительности;</w:t>
      </w:r>
    </w:p>
    <w:p w14:paraId="7453F974" w14:textId="77777777" w:rsidR="00127CAD" w:rsidRPr="00A661B0" w:rsidRDefault="00E42A4F" w:rsidP="00127CAD">
      <w:pPr>
        <w:numPr>
          <w:ilvl w:val="0"/>
          <w:numId w:val="29"/>
        </w:numPr>
        <w:spacing w:line="288" w:lineRule="auto"/>
        <w:rPr>
          <w:iCs/>
        </w:rPr>
      </w:pPr>
      <w:r w:rsidRPr="00A661B0">
        <w:rPr>
          <w:iCs/>
        </w:rPr>
        <w:t>По каждому запуску тестов подготовлен протокол запуска с описанием полученных результатов и указанием узких мест производительности;</w:t>
      </w:r>
    </w:p>
    <w:p w14:paraId="40B66BC7" w14:textId="78AAF51D" w:rsidR="00E42A4F" w:rsidRPr="00A661B0" w:rsidRDefault="00E42A4F" w:rsidP="00127CAD">
      <w:pPr>
        <w:numPr>
          <w:ilvl w:val="0"/>
          <w:numId w:val="29"/>
        </w:numPr>
        <w:spacing w:line="288" w:lineRule="auto"/>
        <w:rPr>
          <w:iCs/>
        </w:rPr>
      </w:pPr>
      <w:r w:rsidRPr="00A661B0">
        <w:rPr>
          <w:iCs/>
        </w:rPr>
        <w:t>Подготовлен и согласован Отчет НТ с описанием результатов выполненных тестов поиска максимума и надежности</w:t>
      </w:r>
      <w:r w:rsidR="00127CAD" w:rsidRPr="00A661B0">
        <w:rPr>
          <w:iCs/>
        </w:rPr>
        <w:t xml:space="preserve"> и </w:t>
      </w:r>
      <w:r w:rsidRPr="00A661B0">
        <w:rPr>
          <w:iCs/>
        </w:rPr>
        <w:t>выводами о производительности</w:t>
      </w:r>
      <w:r w:rsidR="00127CAD" w:rsidRPr="00A661B0">
        <w:rPr>
          <w:iCs/>
        </w:rPr>
        <w:t>.</w:t>
      </w:r>
    </w:p>
    <w:p w14:paraId="3016858F" w14:textId="77777777" w:rsidR="00B57E90" w:rsidRPr="00A661B0" w:rsidRDefault="006F7ECE" w:rsidP="00B57E90">
      <w:pPr>
        <w:pStyle w:val="10"/>
        <w:rPr>
          <w:iCs/>
        </w:rPr>
      </w:pPr>
      <w:bookmarkStart w:id="41" w:name="_Toc286064830"/>
      <w:bookmarkStart w:id="42" w:name="_Toc286065862"/>
      <w:bookmarkStart w:id="43" w:name="_Toc286064831"/>
      <w:bookmarkStart w:id="44" w:name="_Toc286065863"/>
      <w:bookmarkStart w:id="45" w:name="_Toc286064832"/>
      <w:bookmarkStart w:id="46" w:name="_Toc286065864"/>
      <w:bookmarkStart w:id="47" w:name="_Toc286064836"/>
      <w:bookmarkStart w:id="48" w:name="_Toc286065868"/>
      <w:bookmarkStart w:id="49" w:name="_Toc286064837"/>
      <w:bookmarkStart w:id="50" w:name="_Toc286065869"/>
      <w:bookmarkStart w:id="51" w:name="_Toc286064838"/>
      <w:bookmarkStart w:id="52" w:name="_Toc286065870"/>
      <w:bookmarkStart w:id="53" w:name="_Toc286064840"/>
      <w:bookmarkStart w:id="54" w:name="_Toc286065872"/>
      <w:bookmarkStart w:id="55" w:name="_Toc286064844"/>
      <w:bookmarkStart w:id="56" w:name="_Toc286065876"/>
      <w:bookmarkStart w:id="57" w:name="_Toc286064847"/>
      <w:bookmarkStart w:id="58" w:name="_Toc286065879"/>
      <w:bookmarkStart w:id="59" w:name="_Toc286064848"/>
      <w:bookmarkStart w:id="60" w:name="_Toc286065880"/>
      <w:bookmarkStart w:id="61" w:name="_Toc286064849"/>
      <w:bookmarkStart w:id="62" w:name="_Toc286065881"/>
      <w:bookmarkStart w:id="63" w:name="_Toc286064851"/>
      <w:bookmarkStart w:id="64" w:name="_Toc286065883"/>
      <w:bookmarkStart w:id="65" w:name="_Toc286064852"/>
      <w:bookmarkStart w:id="66" w:name="_Toc286065884"/>
      <w:bookmarkStart w:id="67" w:name="_Toc286064853"/>
      <w:bookmarkStart w:id="68" w:name="_Toc286065885"/>
      <w:bookmarkStart w:id="69" w:name="_Toc286064854"/>
      <w:bookmarkStart w:id="70" w:name="_Toc286065886"/>
      <w:bookmarkStart w:id="71" w:name="_Toc286064855"/>
      <w:bookmarkStart w:id="72" w:name="_Toc286065887"/>
      <w:bookmarkStart w:id="73" w:name="_Toc286064856"/>
      <w:bookmarkStart w:id="74" w:name="_Toc286065888"/>
      <w:bookmarkStart w:id="75" w:name="_Специализируемое_программное_средст"/>
      <w:bookmarkStart w:id="76" w:name="_модель_нагрузки"/>
      <w:bookmarkStart w:id="77" w:name="_Toc5471270"/>
      <w:bookmarkEnd w:id="11"/>
      <w:bookmarkEnd w:id="12"/>
      <w:bookmarkEnd w:id="13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A661B0">
        <w:rPr>
          <w:iCs/>
        </w:rPr>
        <w:lastRenderedPageBreak/>
        <w:t>М</w:t>
      </w:r>
      <w:r w:rsidR="00B57E90" w:rsidRPr="00A661B0">
        <w:rPr>
          <w:iCs/>
        </w:rPr>
        <w:t>одел</w:t>
      </w:r>
      <w:r w:rsidR="005C75BD" w:rsidRPr="00A661B0">
        <w:rPr>
          <w:iCs/>
        </w:rPr>
        <w:t>ирование</w:t>
      </w:r>
      <w:r w:rsidR="00B57E90" w:rsidRPr="00A661B0">
        <w:rPr>
          <w:iCs/>
        </w:rPr>
        <w:t xml:space="preserve"> нагрузки</w:t>
      </w:r>
      <w:bookmarkEnd w:id="77"/>
    </w:p>
    <w:p w14:paraId="6B0E921E" w14:textId="77777777" w:rsidR="00B57E90" w:rsidRPr="00A661B0" w:rsidRDefault="00B57E90" w:rsidP="00B57E90">
      <w:pPr>
        <w:pStyle w:val="21"/>
        <w:tabs>
          <w:tab w:val="num" w:pos="718"/>
        </w:tabs>
        <w:ind w:left="718"/>
        <w:rPr>
          <w:iCs/>
        </w:rPr>
      </w:pPr>
      <w:bookmarkStart w:id="78" w:name="_Toc5471271"/>
      <w:r w:rsidRPr="00A661B0">
        <w:rPr>
          <w:iCs/>
        </w:rPr>
        <w:t>Обзор</w:t>
      </w:r>
      <w:bookmarkEnd w:id="78"/>
    </w:p>
    <w:p w14:paraId="4552D548" w14:textId="2D034BE3" w:rsidR="007811F2" w:rsidRPr="00A661B0" w:rsidRDefault="007811F2" w:rsidP="007811F2">
      <w:pPr>
        <w:autoSpaceDE w:val="0"/>
        <w:autoSpaceDN w:val="0"/>
        <w:adjustRightInd w:val="0"/>
        <w:ind w:firstLine="708"/>
        <w:rPr>
          <w:iCs/>
        </w:rPr>
      </w:pPr>
      <w:r w:rsidRPr="00A661B0">
        <w:rPr>
          <w:iCs/>
        </w:rPr>
        <w:t>СНТ разрабатываются с использованием ПО НР LoadRunner, предназначенного для создания тестов и проведения тестирования.</w:t>
      </w:r>
    </w:p>
    <w:p w14:paraId="15CD055F" w14:textId="77777777" w:rsidR="00781798" w:rsidRPr="00A661B0" w:rsidRDefault="005809AA" w:rsidP="00117358">
      <w:pPr>
        <w:autoSpaceDE w:val="0"/>
        <w:autoSpaceDN w:val="0"/>
        <w:adjustRightInd w:val="0"/>
        <w:ind w:firstLine="708"/>
        <w:rPr>
          <w:iCs/>
        </w:rPr>
      </w:pPr>
      <w:r w:rsidRPr="00A661B0">
        <w:rPr>
          <w:iCs/>
        </w:rPr>
        <w:t xml:space="preserve">Моделирование нагрузки производится </w:t>
      </w:r>
      <w:r w:rsidR="00975BFD" w:rsidRPr="00A661B0">
        <w:rPr>
          <w:iCs/>
        </w:rPr>
        <w:t xml:space="preserve"> </w:t>
      </w:r>
      <w:r w:rsidR="00781798" w:rsidRPr="00A661B0">
        <w:rPr>
          <w:iCs/>
        </w:rPr>
        <w:t xml:space="preserve">с использованием средств </w:t>
      </w:r>
      <w:r w:rsidR="00975BFD" w:rsidRPr="00A661B0">
        <w:rPr>
          <w:iCs/>
        </w:rPr>
        <w:t xml:space="preserve">НТ, путем эмуляции, действий определенного количества пользователей. </w:t>
      </w:r>
      <w:r w:rsidR="000A400B" w:rsidRPr="00A661B0">
        <w:rPr>
          <w:iCs/>
        </w:rPr>
        <w:t>В процессе тестирования к</w:t>
      </w:r>
      <w:r w:rsidR="00975BFD" w:rsidRPr="00A661B0">
        <w:rPr>
          <w:iCs/>
        </w:rPr>
        <w:t>аждый виртуальный пользователь (</w:t>
      </w:r>
      <w:r w:rsidR="00E57A65" w:rsidRPr="00A661B0">
        <w:rPr>
          <w:iCs/>
        </w:rPr>
        <w:t xml:space="preserve">программный процесс, эмулирующий действия </w:t>
      </w:r>
      <w:r w:rsidR="00117358" w:rsidRPr="00A661B0">
        <w:rPr>
          <w:iCs/>
        </w:rPr>
        <w:t>физического</w:t>
      </w:r>
      <w:r w:rsidR="00E57A65" w:rsidRPr="00A661B0">
        <w:rPr>
          <w:iCs/>
        </w:rPr>
        <w:t xml:space="preserve"> пользователя</w:t>
      </w:r>
      <w:r w:rsidR="000A400B" w:rsidRPr="00A661B0">
        <w:rPr>
          <w:iCs/>
        </w:rPr>
        <w:t xml:space="preserve"> </w:t>
      </w:r>
      <w:r w:rsidR="00951AC3" w:rsidRPr="00A661B0">
        <w:rPr>
          <w:iCs/>
        </w:rPr>
        <w:t>ИС</w:t>
      </w:r>
      <w:r w:rsidR="00975BFD" w:rsidRPr="00A661B0">
        <w:rPr>
          <w:iCs/>
        </w:rPr>
        <w:t xml:space="preserve">)  циклически производит </w:t>
      </w:r>
      <w:r w:rsidR="000A400B" w:rsidRPr="00A661B0">
        <w:rPr>
          <w:iCs/>
        </w:rPr>
        <w:t>выполнение</w:t>
      </w:r>
      <w:r w:rsidR="00781798" w:rsidRPr="00A661B0">
        <w:rPr>
          <w:iCs/>
        </w:rPr>
        <w:t xml:space="preserve"> пользовательского</w:t>
      </w:r>
      <w:r w:rsidR="00117358" w:rsidRPr="00A661B0">
        <w:rPr>
          <w:iCs/>
        </w:rPr>
        <w:t xml:space="preserve"> </w:t>
      </w:r>
      <w:r w:rsidR="000A400B" w:rsidRPr="00A661B0">
        <w:rPr>
          <w:iCs/>
        </w:rPr>
        <w:t>сценария.</w:t>
      </w:r>
      <w:r w:rsidR="00117358" w:rsidRPr="00A661B0">
        <w:rPr>
          <w:iCs/>
        </w:rPr>
        <w:t xml:space="preserve"> </w:t>
      </w:r>
    </w:p>
    <w:p w14:paraId="7553DBA9" w14:textId="77777777" w:rsidR="003B2CD4" w:rsidRPr="00A661B0" w:rsidRDefault="00FD2932" w:rsidP="00E0004B">
      <w:pPr>
        <w:autoSpaceDE w:val="0"/>
        <w:autoSpaceDN w:val="0"/>
        <w:adjustRightInd w:val="0"/>
        <w:ind w:firstLine="708"/>
        <w:rPr>
          <w:iCs/>
        </w:rPr>
      </w:pPr>
      <w:r w:rsidRPr="00A661B0">
        <w:rPr>
          <w:iCs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A661B0">
        <w:rPr>
          <w:iCs/>
          <w:lang w:val="en-US"/>
        </w:rPr>
        <w:t>Excel</w:t>
      </w:r>
      <w:r w:rsidRPr="00A661B0">
        <w:rPr>
          <w:iCs/>
        </w:rPr>
        <w:t xml:space="preserve"> шаблона на этапе подготовки стенда и средств НТ</w:t>
      </w:r>
      <w:r w:rsidR="0031326E" w:rsidRPr="00A661B0">
        <w:rPr>
          <w:iCs/>
        </w:rPr>
        <w:t xml:space="preserve"> после написания скриптов и определения  времени их работы в </w:t>
      </w:r>
      <w:r w:rsidR="00951AC3" w:rsidRPr="00A661B0">
        <w:rPr>
          <w:iCs/>
        </w:rPr>
        <w:t>ИС</w:t>
      </w:r>
      <w:r w:rsidR="0031326E" w:rsidRPr="00A661B0">
        <w:rPr>
          <w:iCs/>
        </w:rPr>
        <w:t xml:space="preserve">, не </w:t>
      </w:r>
      <w:r w:rsidR="004E3AAF" w:rsidRPr="00A661B0">
        <w:rPr>
          <w:iCs/>
        </w:rPr>
        <w:t>испытывающей нагрузку</w:t>
      </w:r>
      <w:r w:rsidRPr="00A661B0">
        <w:rPr>
          <w:iCs/>
        </w:rPr>
        <w:t>.</w:t>
      </w:r>
    </w:p>
    <w:p w14:paraId="2D1ECD8B" w14:textId="77777777" w:rsidR="009B6033" w:rsidRPr="00A661B0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  <w:rPr>
          <w:iCs/>
        </w:rPr>
      </w:pPr>
      <w:bookmarkStart w:id="79" w:name="_Toc5471274"/>
      <w:bookmarkStart w:id="80" w:name="_Ref15558578"/>
      <w:bookmarkStart w:id="81" w:name="_Ref15558585"/>
      <w:r w:rsidRPr="00A661B0">
        <w:rPr>
          <w:iCs/>
        </w:rPr>
        <w:t>Профили нагрузки</w:t>
      </w:r>
      <w:bookmarkEnd w:id="79"/>
      <w:bookmarkEnd w:id="80"/>
      <w:bookmarkEnd w:id="81"/>
    </w:p>
    <w:p w14:paraId="11C01DBF" w14:textId="77777777" w:rsidR="009B6033" w:rsidRPr="00A661B0" w:rsidRDefault="009B6033" w:rsidP="009B6033">
      <w:pPr>
        <w:rPr>
          <w:iCs/>
        </w:rPr>
      </w:pPr>
      <w:r w:rsidRPr="00A661B0">
        <w:rPr>
          <w:iCs/>
        </w:rPr>
        <w:t xml:space="preserve">Модель нагрузки представляет собой набор </w:t>
      </w:r>
      <w:r w:rsidR="002F40AA" w:rsidRPr="00A661B0">
        <w:rPr>
          <w:iCs/>
        </w:rPr>
        <w:t>профилей нагрузки</w:t>
      </w:r>
      <w:r w:rsidRPr="00A661B0">
        <w:rPr>
          <w:iCs/>
        </w:rPr>
        <w:t>. На основе анализа статистики были выявлены следующие профили нагрузки:</w:t>
      </w:r>
    </w:p>
    <w:p w14:paraId="1B631654" w14:textId="242B227E" w:rsidR="009B6033" w:rsidRPr="00A661B0" w:rsidRDefault="009B6033" w:rsidP="00183A08">
      <w:pPr>
        <w:pStyle w:val="3"/>
        <w:ind w:left="851"/>
        <w:rPr>
          <w:rStyle w:val="Info"/>
          <w:i w:val="0"/>
          <w:iCs/>
          <w:color w:val="auto"/>
        </w:rPr>
      </w:pPr>
      <w:bookmarkStart w:id="82" w:name="_Toc5471275"/>
      <w:r w:rsidRPr="00A661B0">
        <w:rPr>
          <w:rStyle w:val="Info"/>
          <w:i w:val="0"/>
          <w:iCs/>
          <w:color w:val="auto"/>
        </w:rPr>
        <w:t xml:space="preserve">Профиль </w:t>
      </w:r>
      <w:bookmarkEnd w:id="82"/>
    </w:p>
    <w:p w14:paraId="61E30A29" w14:textId="25B3D1D6" w:rsidR="00A7588D" w:rsidRPr="00A661B0" w:rsidRDefault="00A7588D" w:rsidP="00A7588D">
      <w:pPr>
        <w:numPr>
          <w:ilvl w:val="1"/>
          <w:numId w:val="83"/>
        </w:numPr>
        <w:rPr>
          <w:iCs/>
          <w:noProof w:val="0"/>
        </w:rPr>
      </w:pPr>
      <w:r w:rsidRPr="00A661B0">
        <w:rPr>
          <w:iCs/>
        </w:rPr>
        <w:t>Описание:</w:t>
      </w:r>
      <w:r w:rsidRPr="00A661B0">
        <w:rPr>
          <w:iCs/>
          <w:color w:val="0000FF"/>
        </w:rPr>
        <w:t xml:space="preserve"> </w:t>
      </w:r>
      <w:r w:rsidRPr="00A661B0">
        <w:rPr>
          <w:iCs/>
        </w:rPr>
        <w:t>Позволяет пользователям создать учётную запись, авторизоваться в</w:t>
      </w:r>
      <w:r w:rsidRPr="00A661B0">
        <w:rPr>
          <w:iCs/>
        </w:rPr>
        <w:t xml:space="preserve"> системе, добавлять и удалять товар из корзины, выйти из системы.</w:t>
      </w:r>
    </w:p>
    <w:p w14:paraId="395872F7" w14:textId="77777777" w:rsidR="00A7588D" w:rsidRPr="00A7588D" w:rsidRDefault="00A7588D" w:rsidP="00A7588D"/>
    <w:p w14:paraId="435C56AD" w14:textId="77777777" w:rsidR="009B6033" w:rsidRPr="00102ECD" w:rsidRDefault="009B6033" w:rsidP="00A7588D">
      <w:pPr>
        <w:jc w:val="right"/>
      </w:pPr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119" w:type="dxa"/>
        <w:tblLook w:val="04A0" w:firstRow="1" w:lastRow="0" w:firstColumn="1" w:lastColumn="0" w:noHBand="0" w:noVBand="1"/>
      </w:tblPr>
      <w:tblGrid>
        <w:gridCol w:w="5214"/>
        <w:gridCol w:w="2153"/>
        <w:gridCol w:w="1752"/>
      </w:tblGrid>
      <w:tr w:rsidR="00A7588D" w:rsidRPr="00A7588D" w14:paraId="648058BF" w14:textId="77777777" w:rsidTr="00A7588D">
        <w:trPr>
          <w:trHeight w:val="323"/>
        </w:trPr>
        <w:tc>
          <w:tcPr>
            <w:tcW w:w="5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FFFFF" w:fill="000000"/>
            <w:vAlign w:val="center"/>
            <w:hideMark/>
          </w:tcPr>
          <w:p w14:paraId="61BC00B8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FFFFFF"/>
                <w:sz w:val="22"/>
                <w:szCs w:val="22"/>
              </w:rPr>
            </w:pPr>
            <w:r w:rsidRPr="00A7588D">
              <w:rPr>
                <w:b/>
                <w:bCs/>
                <w:noProof w:val="0"/>
                <w:color w:val="FFFFFF"/>
                <w:sz w:val="22"/>
                <w:szCs w:val="22"/>
              </w:rPr>
              <w:t>Наименование операции</w:t>
            </w:r>
          </w:p>
        </w:tc>
        <w:tc>
          <w:tcPr>
            <w:tcW w:w="21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FF" w:fill="000000"/>
            <w:vAlign w:val="center"/>
            <w:hideMark/>
          </w:tcPr>
          <w:p w14:paraId="04747288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FFFFFF"/>
                <w:sz w:val="22"/>
                <w:szCs w:val="22"/>
              </w:rPr>
            </w:pPr>
            <w:r w:rsidRPr="00A7588D">
              <w:rPr>
                <w:b/>
                <w:bCs/>
                <w:noProof w:val="0"/>
                <w:color w:val="FFFFFF"/>
                <w:sz w:val="22"/>
                <w:szCs w:val="22"/>
              </w:rPr>
              <w:t>Кол-во/час пиковой нагрузки</w:t>
            </w:r>
          </w:p>
        </w:tc>
        <w:tc>
          <w:tcPr>
            <w:tcW w:w="17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FFFFFF" w:fill="000000"/>
            <w:vAlign w:val="center"/>
            <w:hideMark/>
          </w:tcPr>
          <w:p w14:paraId="025A7D2A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b/>
                <w:bCs/>
                <w:noProof w:val="0"/>
                <w:color w:val="FFFFFF"/>
                <w:sz w:val="22"/>
                <w:szCs w:val="22"/>
              </w:rPr>
            </w:pPr>
            <w:r w:rsidRPr="00A7588D">
              <w:rPr>
                <w:b/>
                <w:bCs/>
                <w:noProof w:val="0"/>
                <w:color w:val="FFFFFF"/>
                <w:sz w:val="22"/>
                <w:szCs w:val="22"/>
              </w:rPr>
              <w:t>Процент</w:t>
            </w:r>
          </w:p>
        </w:tc>
      </w:tr>
      <w:tr w:rsidR="00A7588D" w:rsidRPr="00A7588D" w14:paraId="5D2E5DE4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D982D6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Добавление в корзину</w:t>
            </w:r>
          </w:p>
        </w:tc>
        <w:tc>
          <w:tcPr>
            <w:tcW w:w="2153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57D285A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5D81F204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2,79%</w:t>
            </w:r>
          </w:p>
        </w:tc>
      </w:tr>
      <w:tr w:rsidR="00A7588D" w:rsidRPr="00A7588D" w14:paraId="669E60E1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6D4D6E2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Завершение регистрации</w:t>
            </w:r>
          </w:p>
        </w:tc>
        <w:tc>
          <w:tcPr>
            <w:tcW w:w="215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3E447AE3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1070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42B27AF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8,42%</w:t>
            </w:r>
          </w:p>
        </w:tc>
      </w:tr>
      <w:tr w:rsidR="00A7588D" w:rsidRPr="00A7588D" w14:paraId="6DE4E6F9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4F77EB0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Переход к регистрации</w:t>
            </w:r>
          </w:p>
        </w:tc>
        <w:tc>
          <w:tcPr>
            <w:tcW w:w="215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05C415CF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1070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4E8560F1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8,42%</w:t>
            </w:r>
          </w:p>
        </w:tc>
      </w:tr>
      <w:tr w:rsidR="00A7588D" w:rsidRPr="00A7588D" w14:paraId="288D3F56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17DCE1B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Переход к товару</w:t>
            </w:r>
          </w:p>
        </w:tc>
        <w:tc>
          <w:tcPr>
            <w:tcW w:w="215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25887CC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295E7A79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2,77%</w:t>
            </w:r>
          </w:p>
        </w:tc>
      </w:tr>
      <w:tr w:rsidR="00A7588D" w:rsidRPr="00A7588D" w14:paraId="563B8807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DC395BE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Переход в раздел товаров</w:t>
            </w:r>
          </w:p>
        </w:tc>
        <w:tc>
          <w:tcPr>
            <w:tcW w:w="215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63546925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3852A974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2,87%</w:t>
            </w:r>
          </w:p>
        </w:tc>
      </w:tr>
      <w:tr w:rsidR="00A7588D" w:rsidRPr="00A7588D" w14:paraId="0A6F92BE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DE59EC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Авторизация</w:t>
            </w:r>
          </w:p>
        </w:tc>
        <w:tc>
          <w:tcPr>
            <w:tcW w:w="215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12C835C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2341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43B824FB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18,43%</w:t>
            </w:r>
          </w:p>
        </w:tc>
      </w:tr>
      <w:tr w:rsidR="00A7588D" w:rsidRPr="00A7588D" w14:paraId="24CADF9B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55D4987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Выход из системы</w:t>
            </w:r>
          </w:p>
        </w:tc>
        <w:tc>
          <w:tcPr>
            <w:tcW w:w="215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6DABD53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3410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09DE79A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26,85%</w:t>
            </w:r>
          </w:p>
        </w:tc>
      </w:tr>
      <w:tr w:rsidR="00A7588D" w:rsidRPr="00A7588D" w14:paraId="77F4B85F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5F0FCED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Главная страница</w:t>
            </w:r>
          </w:p>
        </w:tc>
        <w:tc>
          <w:tcPr>
            <w:tcW w:w="2153" w:type="dxa"/>
            <w:tcBorders>
              <w:top w:val="single" w:sz="8" w:space="0" w:color="CCCCCC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923CBBD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3387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4D4C01FA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26,67%</w:t>
            </w:r>
          </w:p>
        </w:tc>
      </w:tr>
      <w:tr w:rsidR="00A7588D" w:rsidRPr="00A7588D" w14:paraId="04B3E356" w14:textId="77777777" w:rsidTr="00A7588D">
        <w:trPr>
          <w:trHeight w:val="323"/>
        </w:trPr>
        <w:tc>
          <w:tcPr>
            <w:tcW w:w="5214" w:type="dxa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2520B94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Удаление товара из корзины</w:t>
            </w:r>
          </w:p>
        </w:tc>
        <w:tc>
          <w:tcPr>
            <w:tcW w:w="2153" w:type="dxa"/>
            <w:tcBorders>
              <w:top w:val="single" w:sz="8" w:space="0" w:color="CCCCCC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092D202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1752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3B8F54C5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A7588D">
              <w:rPr>
                <w:noProof w:val="0"/>
                <w:color w:val="000000"/>
                <w:sz w:val="22"/>
                <w:szCs w:val="22"/>
              </w:rPr>
              <w:t>2,78%</w:t>
            </w:r>
          </w:p>
        </w:tc>
      </w:tr>
      <w:tr w:rsidR="00A7588D" w:rsidRPr="00A7588D" w14:paraId="320EF73C" w14:textId="77777777" w:rsidTr="00A7588D">
        <w:trPr>
          <w:trHeight w:val="323"/>
        </w:trPr>
        <w:tc>
          <w:tcPr>
            <w:tcW w:w="5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424FE96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A7588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2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A4777A4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A7588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12702</w:t>
            </w:r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42C59C6E" w14:textId="77777777" w:rsidR="00A7588D" w:rsidRPr="00A7588D" w:rsidRDefault="00A7588D" w:rsidP="00A7588D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A7588D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100%</w:t>
            </w:r>
          </w:p>
        </w:tc>
      </w:tr>
    </w:tbl>
    <w:p w14:paraId="1DAECFBA" w14:textId="77777777" w:rsidR="009B6033" w:rsidRDefault="009B6033" w:rsidP="009B6033"/>
    <w:p w14:paraId="5663CDC3" w14:textId="77777777" w:rsidR="009B6033" w:rsidRDefault="00711FB8" w:rsidP="00342183">
      <w:pPr>
        <w:ind w:firstLine="0"/>
      </w:pPr>
      <w:r>
        <w:lastRenderedPageBreak/>
        <w:t xml:space="preserve"> </w:t>
      </w:r>
    </w:p>
    <w:p w14:paraId="39952469" w14:textId="77777777" w:rsidR="009D4DD6" w:rsidRDefault="005D3BB8" w:rsidP="009D4DD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83" w:name="_Toc5471276"/>
      <w:r w:rsidRPr="00DF17CE">
        <w:t>Сценарии</w:t>
      </w:r>
      <w:r>
        <w:t xml:space="preserve"> использования</w:t>
      </w:r>
      <w:bookmarkStart w:id="84" w:name="_Toc286681631"/>
      <w:bookmarkStart w:id="85" w:name="_Toc286833649"/>
      <w:bookmarkStart w:id="86" w:name="_Toc286681633"/>
      <w:bookmarkStart w:id="87" w:name="_Toc286833651"/>
      <w:bookmarkStart w:id="88" w:name="_Toc286681646"/>
      <w:bookmarkStart w:id="89" w:name="_Toc286833664"/>
      <w:bookmarkStart w:id="90" w:name="_Toc286681650"/>
      <w:bookmarkStart w:id="91" w:name="_Toc286833668"/>
      <w:bookmarkStart w:id="92" w:name="_Toc286681652"/>
      <w:bookmarkStart w:id="93" w:name="_Toc286833670"/>
      <w:bookmarkStart w:id="94" w:name="_Toc286681657"/>
      <w:bookmarkStart w:id="95" w:name="_Toc286681658"/>
      <w:bookmarkStart w:id="96" w:name="_Toc286681659"/>
      <w:bookmarkStart w:id="97" w:name="_Toc151891752"/>
      <w:bookmarkStart w:id="98" w:name="_Toc151892001"/>
      <w:bookmarkStart w:id="99" w:name="_Toc151899093"/>
      <w:bookmarkStart w:id="100" w:name="_Toc151949860"/>
      <w:bookmarkStart w:id="101" w:name="_Toc151970897"/>
      <w:bookmarkStart w:id="102" w:name="_Описание_стратегии_тестирования"/>
      <w:bookmarkStart w:id="103" w:name="_описание_критериев_успешности_теста"/>
      <w:bookmarkStart w:id="104" w:name="_Toc5471277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5FCB8093" w14:textId="2818DFF7" w:rsidR="003D32A4" w:rsidRPr="00A7588D" w:rsidRDefault="00A7588D" w:rsidP="003D32A4">
      <w:pPr>
        <w:numPr>
          <w:ilvl w:val="0"/>
          <w:numId w:val="30"/>
        </w:numPr>
        <w:rPr>
          <w:b/>
          <w:bCs/>
          <w:iCs/>
        </w:rPr>
      </w:pPr>
      <w:r w:rsidRPr="00A7588D">
        <w:rPr>
          <w:b/>
          <w:bCs/>
          <w:iCs/>
        </w:rPr>
        <w:t>Регистрация нового пользователя</w:t>
      </w:r>
    </w:p>
    <w:p w14:paraId="1D105FBF" w14:textId="1F5CAFD7" w:rsidR="003D32A4" w:rsidRPr="00A7588D" w:rsidRDefault="00A7588D" w:rsidP="003D32A4">
      <w:pPr>
        <w:numPr>
          <w:ilvl w:val="1"/>
          <w:numId w:val="30"/>
        </w:numPr>
        <w:rPr>
          <w:iCs/>
        </w:rPr>
      </w:pPr>
      <w:r w:rsidRPr="00A7588D">
        <w:rPr>
          <w:iCs/>
        </w:rPr>
        <w:t>Главная страница</w:t>
      </w:r>
    </w:p>
    <w:p w14:paraId="1835DBC9" w14:textId="3D9B6AA1" w:rsidR="003D32A4" w:rsidRPr="00A7588D" w:rsidRDefault="00A7588D" w:rsidP="003D32A4">
      <w:pPr>
        <w:numPr>
          <w:ilvl w:val="1"/>
          <w:numId w:val="30"/>
        </w:numPr>
        <w:rPr>
          <w:iCs/>
        </w:rPr>
      </w:pPr>
      <w:r w:rsidRPr="00A7588D">
        <w:rPr>
          <w:iCs/>
        </w:rPr>
        <w:t>Переход к регистрации</w:t>
      </w:r>
    </w:p>
    <w:p w14:paraId="653D66BD" w14:textId="68DFAC88" w:rsidR="003D32A4" w:rsidRPr="00A7588D" w:rsidRDefault="00A7588D" w:rsidP="003D32A4">
      <w:pPr>
        <w:numPr>
          <w:ilvl w:val="1"/>
          <w:numId w:val="30"/>
        </w:numPr>
        <w:rPr>
          <w:iCs/>
        </w:rPr>
      </w:pPr>
      <w:r w:rsidRPr="00A7588D">
        <w:rPr>
          <w:iCs/>
        </w:rPr>
        <w:t>Завершение регистрации</w:t>
      </w:r>
    </w:p>
    <w:p w14:paraId="7B0DC269" w14:textId="4008A092" w:rsidR="00A7588D" w:rsidRPr="00A7588D" w:rsidRDefault="00A7588D" w:rsidP="003D32A4">
      <w:pPr>
        <w:numPr>
          <w:ilvl w:val="1"/>
          <w:numId w:val="30"/>
        </w:numPr>
        <w:rPr>
          <w:iCs/>
        </w:rPr>
      </w:pPr>
      <w:r w:rsidRPr="00A7588D">
        <w:rPr>
          <w:iCs/>
        </w:rPr>
        <w:t>Авторизация</w:t>
      </w:r>
    </w:p>
    <w:p w14:paraId="47B2283B" w14:textId="67D06CFF" w:rsidR="003D32A4" w:rsidRPr="00A7588D" w:rsidRDefault="00A7588D" w:rsidP="003D32A4">
      <w:pPr>
        <w:numPr>
          <w:ilvl w:val="1"/>
          <w:numId w:val="30"/>
        </w:numPr>
        <w:rPr>
          <w:iCs/>
        </w:rPr>
      </w:pPr>
      <w:r w:rsidRPr="00A7588D">
        <w:rPr>
          <w:iCs/>
        </w:rPr>
        <w:t>Выход из системы</w:t>
      </w:r>
    </w:p>
    <w:p w14:paraId="0402D0F0" w14:textId="77861CFA" w:rsidR="003D32A4" w:rsidRPr="00A7588D" w:rsidRDefault="00A7588D" w:rsidP="003D32A4">
      <w:pPr>
        <w:numPr>
          <w:ilvl w:val="0"/>
          <w:numId w:val="30"/>
        </w:numPr>
        <w:rPr>
          <w:b/>
          <w:bCs/>
          <w:iCs/>
        </w:rPr>
      </w:pPr>
      <w:r w:rsidRPr="00A7588D">
        <w:rPr>
          <w:b/>
          <w:bCs/>
          <w:iCs/>
        </w:rPr>
        <w:t>Логин</w:t>
      </w:r>
    </w:p>
    <w:p w14:paraId="372204A7" w14:textId="77777777" w:rsidR="00A7588D" w:rsidRPr="00A7588D" w:rsidRDefault="00A7588D" w:rsidP="00A7588D">
      <w:pPr>
        <w:numPr>
          <w:ilvl w:val="1"/>
          <w:numId w:val="30"/>
        </w:numPr>
        <w:rPr>
          <w:iCs/>
        </w:rPr>
      </w:pPr>
      <w:r w:rsidRPr="00A7588D">
        <w:rPr>
          <w:iCs/>
        </w:rPr>
        <w:t>Главная страница</w:t>
      </w:r>
    </w:p>
    <w:p w14:paraId="24E3092D" w14:textId="77777777" w:rsidR="00A7588D" w:rsidRPr="00A7588D" w:rsidRDefault="00A7588D" w:rsidP="00A7588D">
      <w:pPr>
        <w:numPr>
          <w:ilvl w:val="1"/>
          <w:numId w:val="30"/>
        </w:numPr>
        <w:rPr>
          <w:iCs/>
        </w:rPr>
      </w:pPr>
      <w:r w:rsidRPr="00A7588D">
        <w:rPr>
          <w:iCs/>
        </w:rPr>
        <w:t>Авторизация</w:t>
      </w:r>
    </w:p>
    <w:p w14:paraId="23C07696" w14:textId="77777777" w:rsidR="00A7588D" w:rsidRPr="00A7588D" w:rsidRDefault="00A7588D" w:rsidP="00A7588D">
      <w:pPr>
        <w:numPr>
          <w:ilvl w:val="1"/>
          <w:numId w:val="30"/>
        </w:numPr>
        <w:rPr>
          <w:iCs/>
        </w:rPr>
      </w:pPr>
      <w:r w:rsidRPr="00A7588D">
        <w:rPr>
          <w:iCs/>
        </w:rPr>
        <w:t>Выход из системы</w:t>
      </w:r>
    </w:p>
    <w:p w14:paraId="7F3190BF" w14:textId="2B474434" w:rsidR="009D4DD6" w:rsidRPr="00A7588D" w:rsidRDefault="00A7588D" w:rsidP="009D4DD6">
      <w:pPr>
        <w:numPr>
          <w:ilvl w:val="0"/>
          <w:numId w:val="30"/>
        </w:numPr>
        <w:rPr>
          <w:b/>
          <w:bCs/>
          <w:iCs/>
        </w:rPr>
      </w:pPr>
      <w:r w:rsidRPr="00A7588D">
        <w:rPr>
          <w:b/>
          <w:bCs/>
          <w:iCs/>
        </w:rPr>
        <w:t>Добавление товара в корзину</w:t>
      </w:r>
    </w:p>
    <w:p w14:paraId="54B0408C" w14:textId="77777777" w:rsidR="00A7588D" w:rsidRPr="00A7588D" w:rsidRDefault="00A7588D" w:rsidP="00A7588D">
      <w:pPr>
        <w:numPr>
          <w:ilvl w:val="1"/>
          <w:numId w:val="30"/>
        </w:numPr>
        <w:rPr>
          <w:iCs/>
        </w:rPr>
      </w:pPr>
      <w:r w:rsidRPr="00A7588D">
        <w:rPr>
          <w:iCs/>
        </w:rPr>
        <w:t>Главная страница</w:t>
      </w:r>
    </w:p>
    <w:p w14:paraId="0CFC3B42" w14:textId="154AA8FB" w:rsidR="009D4DD6" w:rsidRPr="00A7588D" w:rsidRDefault="00A7588D" w:rsidP="009D4DD6">
      <w:pPr>
        <w:numPr>
          <w:ilvl w:val="1"/>
          <w:numId w:val="30"/>
        </w:numPr>
        <w:rPr>
          <w:iCs/>
        </w:rPr>
      </w:pPr>
      <w:r w:rsidRPr="00A7588D">
        <w:rPr>
          <w:iCs/>
        </w:rPr>
        <w:t>Переход в раздел товаров</w:t>
      </w:r>
    </w:p>
    <w:p w14:paraId="437A1C8E" w14:textId="285406E5" w:rsidR="009D4DD6" w:rsidRPr="00A7588D" w:rsidRDefault="00A7588D" w:rsidP="009D4DD6">
      <w:pPr>
        <w:numPr>
          <w:ilvl w:val="1"/>
          <w:numId w:val="30"/>
        </w:numPr>
        <w:rPr>
          <w:iCs/>
        </w:rPr>
      </w:pPr>
      <w:r w:rsidRPr="00A7588D">
        <w:rPr>
          <w:iCs/>
        </w:rPr>
        <w:t>Переход к товару</w:t>
      </w:r>
    </w:p>
    <w:p w14:paraId="423668CD" w14:textId="105E9B37" w:rsidR="009D4DD6" w:rsidRPr="00A7588D" w:rsidRDefault="00A7588D" w:rsidP="009D4DD6">
      <w:pPr>
        <w:numPr>
          <w:ilvl w:val="1"/>
          <w:numId w:val="30"/>
        </w:numPr>
        <w:rPr>
          <w:iCs/>
        </w:rPr>
      </w:pPr>
      <w:r w:rsidRPr="00A7588D">
        <w:rPr>
          <w:iCs/>
        </w:rPr>
        <w:t>Добавление в корзину</w:t>
      </w:r>
    </w:p>
    <w:p w14:paraId="1D290EC9" w14:textId="09496B02" w:rsidR="009D4DD6" w:rsidRPr="00A7588D" w:rsidRDefault="00A7588D" w:rsidP="009D4DD6">
      <w:pPr>
        <w:numPr>
          <w:ilvl w:val="1"/>
          <w:numId w:val="30"/>
        </w:numPr>
        <w:rPr>
          <w:iCs/>
        </w:rPr>
      </w:pPr>
      <w:r w:rsidRPr="00A7588D">
        <w:rPr>
          <w:iCs/>
        </w:rPr>
        <w:t>Удаление товара из корзины</w:t>
      </w:r>
    </w:p>
    <w:p w14:paraId="32F58298" w14:textId="77777777" w:rsidR="00A7588D" w:rsidRPr="00A7588D" w:rsidRDefault="00A7588D" w:rsidP="00A7588D">
      <w:pPr>
        <w:numPr>
          <w:ilvl w:val="1"/>
          <w:numId w:val="30"/>
        </w:numPr>
        <w:rPr>
          <w:iCs/>
        </w:rPr>
      </w:pPr>
      <w:r w:rsidRPr="00A7588D">
        <w:rPr>
          <w:iCs/>
        </w:rPr>
        <w:t>Выход из системы</w:t>
      </w:r>
    </w:p>
    <w:p w14:paraId="7374741D" w14:textId="0F9FD837" w:rsidR="00E3068F" w:rsidRPr="00A7588D" w:rsidRDefault="00E3068F" w:rsidP="00A7588D">
      <w:pPr>
        <w:rPr>
          <w:i/>
          <w:color w:val="0000FF"/>
        </w:rPr>
      </w:pPr>
    </w:p>
    <w:tbl>
      <w:tblPr>
        <w:tblW w:w="8648" w:type="dxa"/>
        <w:tblLook w:val="04A0" w:firstRow="1" w:lastRow="0" w:firstColumn="1" w:lastColumn="0" w:noHBand="0" w:noVBand="1"/>
      </w:tblPr>
      <w:tblGrid>
        <w:gridCol w:w="3007"/>
        <w:gridCol w:w="1472"/>
        <w:gridCol w:w="1095"/>
        <w:gridCol w:w="1613"/>
        <w:gridCol w:w="1646"/>
      </w:tblGrid>
      <w:tr w:rsidR="00B67C41" w:rsidRPr="00B67C41" w14:paraId="7386020E" w14:textId="77777777" w:rsidTr="00B67C41">
        <w:trPr>
          <w:trHeight w:val="1818"/>
        </w:trPr>
        <w:tc>
          <w:tcPr>
            <w:tcW w:w="300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B7B7B7" w:fill="000000"/>
            <w:vAlign w:val="center"/>
            <w:hideMark/>
          </w:tcPr>
          <w:p w14:paraId="4381282D" w14:textId="4AA00B0A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FFFFFF"/>
                <w:sz w:val="22"/>
                <w:szCs w:val="22"/>
              </w:rPr>
            </w:pPr>
            <w:r w:rsidRPr="00B67C41">
              <w:rPr>
                <w:noProof w:val="0"/>
                <w:color w:val="FFFFFF"/>
                <w:sz w:val="22"/>
                <w:szCs w:val="22"/>
              </w:rPr>
              <w:t>Операция (</w:t>
            </w:r>
            <w:r w:rsidRPr="00B67C41">
              <w:rPr>
                <w:noProof w:val="0"/>
                <w:color w:val="FFFFFF"/>
                <w:sz w:val="22"/>
                <w:szCs w:val="22"/>
              </w:rPr>
              <w:t>бизнес-процесс</w:t>
            </w:r>
            <w:r w:rsidRPr="00B67C41">
              <w:rPr>
                <w:noProof w:val="0"/>
                <w:color w:val="FFFFFF"/>
                <w:sz w:val="22"/>
                <w:szCs w:val="22"/>
              </w:rPr>
              <w:t>)</w:t>
            </w:r>
          </w:p>
        </w:tc>
        <w:tc>
          <w:tcPr>
            <w:tcW w:w="147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000000"/>
            <w:noWrap/>
            <w:vAlign w:val="center"/>
            <w:hideMark/>
          </w:tcPr>
          <w:p w14:paraId="4CEF1AF1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FFFFFF"/>
                <w:sz w:val="22"/>
                <w:szCs w:val="22"/>
              </w:rPr>
            </w:pPr>
            <w:proofErr w:type="spellStart"/>
            <w:r w:rsidRPr="00B67C41">
              <w:rPr>
                <w:noProof w:val="0"/>
                <w:color w:val="FFFFFF"/>
                <w:sz w:val="22"/>
                <w:szCs w:val="22"/>
              </w:rPr>
              <w:t>Pacing</w:t>
            </w:r>
            <w:proofErr w:type="spellEnd"/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000000"/>
            <w:noWrap/>
            <w:vAlign w:val="center"/>
            <w:hideMark/>
          </w:tcPr>
          <w:p w14:paraId="0BE96C2A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FFFFFF"/>
                <w:sz w:val="22"/>
                <w:szCs w:val="22"/>
              </w:rPr>
            </w:pPr>
            <w:proofErr w:type="spellStart"/>
            <w:r w:rsidRPr="00B67C41">
              <w:rPr>
                <w:noProof w:val="0"/>
                <w:color w:val="FFFFFF"/>
                <w:sz w:val="22"/>
                <w:szCs w:val="22"/>
              </w:rPr>
              <w:t>VU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000000"/>
            <w:vAlign w:val="center"/>
            <w:hideMark/>
          </w:tcPr>
          <w:p w14:paraId="14E74E38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FFFFFF"/>
                <w:sz w:val="22"/>
                <w:szCs w:val="22"/>
              </w:rPr>
            </w:pPr>
            <w:r w:rsidRPr="00B67C41">
              <w:rPr>
                <w:noProof w:val="0"/>
                <w:color w:val="FFFFFF"/>
                <w:sz w:val="22"/>
                <w:szCs w:val="22"/>
              </w:rPr>
              <w:t>% Распределения пользователей</w:t>
            </w:r>
          </w:p>
        </w:tc>
        <w:tc>
          <w:tcPr>
            <w:tcW w:w="155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000000"/>
            <w:vAlign w:val="center"/>
            <w:hideMark/>
          </w:tcPr>
          <w:p w14:paraId="08B06E59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FFFFFF"/>
                <w:sz w:val="22"/>
                <w:szCs w:val="22"/>
              </w:rPr>
            </w:pPr>
            <w:r w:rsidRPr="00B67C41">
              <w:rPr>
                <w:noProof w:val="0"/>
                <w:color w:val="FFFFFF"/>
                <w:sz w:val="22"/>
                <w:szCs w:val="22"/>
              </w:rPr>
              <w:t>Интенсивность операций</w:t>
            </w:r>
          </w:p>
        </w:tc>
      </w:tr>
      <w:tr w:rsidR="00B67C41" w:rsidRPr="00B67C41" w14:paraId="1E070860" w14:textId="77777777" w:rsidTr="00B67C41">
        <w:trPr>
          <w:trHeight w:val="379"/>
        </w:trPr>
        <w:tc>
          <w:tcPr>
            <w:tcW w:w="3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000000"/>
            <w:vAlign w:val="center"/>
            <w:hideMark/>
          </w:tcPr>
          <w:p w14:paraId="7709B5FD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FFFFFF"/>
                <w:sz w:val="22"/>
                <w:szCs w:val="22"/>
              </w:rPr>
            </w:pPr>
            <w:r w:rsidRPr="00B67C41">
              <w:rPr>
                <w:noProof w:val="0"/>
                <w:color w:val="FFFFFF"/>
                <w:sz w:val="22"/>
                <w:szCs w:val="22"/>
              </w:rPr>
              <w:t>Логин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14:paraId="4A97A21F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14:paraId="363358CD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E28CA2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3A0CBA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sz w:val="22"/>
                <w:szCs w:val="22"/>
              </w:rPr>
            </w:pPr>
            <w:r w:rsidRPr="00B67C41">
              <w:rPr>
                <w:noProof w:val="0"/>
                <w:sz w:val="22"/>
                <w:szCs w:val="22"/>
              </w:rPr>
              <w:t>196</w:t>
            </w:r>
          </w:p>
        </w:tc>
      </w:tr>
      <w:tr w:rsidR="00B67C41" w:rsidRPr="00B67C41" w14:paraId="7F5BD49F" w14:textId="77777777" w:rsidTr="00B67C41">
        <w:trPr>
          <w:trHeight w:val="727"/>
        </w:trPr>
        <w:tc>
          <w:tcPr>
            <w:tcW w:w="3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000000"/>
            <w:vAlign w:val="center"/>
            <w:hideMark/>
          </w:tcPr>
          <w:p w14:paraId="0ED90553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FFFFFF"/>
                <w:sz w:val="22"/>
                <w:szCs w:val="22"/>
              </w:rPr>
            </w:pPr>
            <w:r w:rsidRPr="00B67C41">
              <w:rPr>
                <w:noProof w:val="0"/>
                <w:color w:val="FFFFFF"/>
                <w:sz w:val="22"/>
                <w:szCs w:val="22"/>
              </w:rPr>
              <w:t>Добавление в корзину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14:paraId="36ADE857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14:paraId="48B72B5F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7A637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20%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0697D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sz w:val="22"/>
                <w:szCs w:val="22"/>
              </w:rPr>
            </w:pPr>
            <w:r w:rsidRPr="00B67C41">
              <w:rPr>
                <w:noProof w:val="0"/>
                <w:sz w:val="22"/>
                <w:szCs w:val="22"/>
              </w:rPr>
              <w:t>36</w:t>
            </w:r>
          </w:p>
        </w:tc>
      </w:tr>
      <w:tr w:rsidR="00B67C41" w:rsidRPr="00B67C41" w14:paraId="183B66E0" w14:textId="77777777" w:rsidTr="00B67C41">
        <w:trPr>
          <w:trHeight w:val="379"/>
        </w:trPr>
        <w:tc>
          <w:tcPr>
            <w:tcW w:w="30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000000"/>
            <w:noWrap/>
            <w:vAlign w:val="center"/>
            <w:hideMark/>
          </w:tcPr>
          <w:p w14:paraId="00F8CD67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FFFFFF"/>
                <w:sz w:val="22"/>
                <w:szCs w:val="22"/>
              </w:rPr>
            </w:pPr>
            <w:r w:rsidRPr="00B67C41">
              <w:rPr>
                <w:noProof w:val="0"/>
                <w:color w:val="FFFFFF"/>
                <w:sz w:val="22"/>
                <w:szCs w:val="22"/>
              </w:rPr>
              <w:t>Регистрация нового пользователя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14:paraId="63ECA2C9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14:paraId="082DE5F8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C1E14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color w:val="000000"/>
                <w:sz w:val="22"/>
                <w:szCs w:val="22"/>
              </w:rPr>
            </w:pPr>
            <w:r w:rsidRPr="00B67C41">
              <w:rPr>
                <w:noProof w:val="0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ACDF2" w14:textId="77777777" w:rsidR="00B67C41" w:rsidRPr="00B67C41" w:rsidRDefault="00B67C41" w:rsidP="00B67C41">
            <w:pPr>
              <w:spacing w:line="240" w:lineRule="auto"/>
              <w:ind w:firstLine="0"/>
              <w:jc w:val="center"/>
              <w:rPr>
                <w:noProof w:val="0"/>
                <w:sz w:val="22"/>
                <w:szCs w:val="22"/>
              </w:rPr>
            </w:pPr>
            <w:r w:rsidRPr="00B67C41">
              <w:rPr>
                <w:noProof w:val="0"/>
                <w:sz w:val="22"/>
                <w:szCs w:val="22"/>
              </w:rPr>
              <w:t>108</w:t>
            </w:r>
          </w:p>
        </w:tc>
      </w:tr>
    </w:tbl>
    <w:p w14:paraId="33E2E2A9" w14:textId="77777777" w:rsidR="00127CAD" w:rsidRDefault="00127CAD" w:rsidP="00E3068F">
      <w:pPr>
        <w:ind w:firstLine="0"/>
        <w:rPr>
          <w:i/>
          <w:color w:val="0000FF"/>
        </w:rPr>
      </w:pPr>
    </w:p>
    <w:p w14:paraId="1D6E11D2" w14:textId="77777777" w:rsidR="00E3068F" w:rsidRPr="00A963A9" w:rsidRDefault="00E3068F" w:rsidP="00E3068F">
      <w:pPr>
        <w:ind w:left="567"/>
        <w:rPr>
          <w:ins w:id="105" w:author="Константин Брагин" w:date="2023-04-14T10:49:00Z"/>
          <w:i/>
          <w:color w:val="0000FF"/>
        </w:rPr>
      </w:pPr>
    </w:p>
    <w:p w14:paraId="2B7A3FCC" w14:textId="77777777" w:rsidR="00E3068F" w:rsidRDefault="00E3068F" w:rsidP="00127CAD">
      <w:pPr>
        <w:rPr>
          <w:i/>
          <w:color w:val="4472C4" w:themeColor="accent1"/>
        </w:rPr>
      </w:pPr>
    </w:p>
    <w:p w14:paraId="0CEA48CB" w14:textId="77777777" w:rsidR="00B57E90" w:rsidRDefault="006F7ECE" w:rsidP="00B57E90">
      <w:pPr>
        <w:pStyle w:val="10"/>
      </w:pPr>
      <w:r>
        <w:lastRenderedPageBreak/>
        <w:t>П</w:t>
      </w:r>
      <w:r w:rsidR="00D129F1">
        <w:t>ланируемые тесты</w:t>
      </w:r>
      <w:bookmarkEnd w:id="104"/>
    </w:p>
    <w:p w14:paraId="12F740DB" w14:textId="77777777" w:rsidR="00C10DDA" w:rsidRDefault="00C10DDA" w:rsidP="00B67C41">
      <w:pPr>
        <w:pStyle w:val="21"/>
        <w:ind w:left="709"/>
        <w:jc w:val="both"/>
      </w:pPr>
      <w:bookmarkStart w:id="106" w:name="_Toc5471278"/>
      <w:r>
        <w:t>Перечень типов тестов в данном тестировании</w:t>
      </w:r>
      <w:bookmarkEnd w:id="106"/>
    </w:p>
    <w:p w14:paraId="5B3E6DB4" w14:textId="77777777" w:rsidR="00B67C41" w:rsidRPr="00B67C41" w:rsidRDefault="00B67C41" w:rsidP="00B67C41">
      <w:pPr>
        <w:jc w:val="right"/>
        <w:rPr>
          <w:noProof w:val="0"/>
          <w:sz w:val="20"/>
          <w:szCs w:val="20"/>
        </w:rPr>
      </w:pPr>
      <w:r w:rsidRPr="00B67C41">
        <w:rPr>
          <w:sz w:val="20"/>
          <w:szCs w:val="20"/>
        </w:rPr>
        <w:t>Таблица 8.1 Перечень типов тестов</w:t>
      </w:r>
    </w:p>
    <w:tbl>
      <w:tblPr>
        <w:tblW w:w="11079" w:type="dxa"/>
        <w:tblInd w:w="-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4158"/>
        <w:gridCol w:w="1434"/>
        <w:gridCol w:w="4955"/>
      </w:tblGrid>
      <w:tr w:rsidR="00B67C41" w14:paraId="43A238D8" w14:textId="744068CF" w:rsidTr="00B67C41">
        <w:trPr>
          <w:trHeight w:val="943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384CF" w14:textId="0D8BA8E2" w:rsidR="00B67C41" w:rsidRDefault="00B67C41" w:rsidP="00B67C41">
            <w:pPr>
              <w:jc w:val="center"/>
            </w:pPr>
            <w:r>
              <w:t>№№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BAAF" w14:textId="77777777" w:rsidR="00B67C41" w:rsidRPr="00B67C41" w:rsidRDefault="00B67C41" w:rsidP="00B67C41">
            <w:pPr>
              <w:ind w:firstLine="0"/>
              <w:jc w:val="center"/>
              <w:rPr>
                <w:sz w:val="18"/>
                <w:szCs w:val="18"/>
              </w:rPr>
            </w:pPr>
            <w:r w:rsidRPr="00B67C41">
              <w:rPr>
                <w:b/>
                <w:sz w:val="18"/>
                <w:szCs w:val="18"/>
              </w:rPr>
              <w:t>Вид теста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8C255" w14:textId="072CB543" w:rsidR="00B67C41" w:rsidRPr="00B67C41" w:rsidRDefault="00B67C41" w:rsidP="00B67C41">
            <w:pPr>
              <w:ind w:firstLine="0"/>
              <w:jc w:val="center"/>
              <w:rPr>
                <w:sz w:val="18"/>
                <w:szCs w:val="18"/>
              </w:rPr>
            </w:pPr>
            <w:r w:rsidRPr="00B67C41">
              <w:rPr>
                <w:b/>
                <w:sz w:val="18"/>
                <w:szCs w:val="18"/>
              </w:rPr>
              <w:t>Профиль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B67C41">
              <w:rPr>
                <w:b/>
                <w:sz w:val="18"/>
                <w:szCs w:val="18"/>
              </w:rPr>
              <w:t>нагрузки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43356" w14:textId="77777777" w:rsidR="00B67C41" w:rsidRPr="00B67C41" w:rsidRDefault="00B67C41" w:rsidP="00B67C41">
            <w:pPr>
              <w:ind w:firstLine="0"/>
              <w:jc w:val="center"/>
              <w:rPr>
                <w:sz w:val="18"/>
                <w:szCs w:val="18"/>
              </w:rPr>
            </w:pPr>
            <w:r w:rsidRPr="00B67C41">
              <w:rPr>
                <w:b/>
                <w:sz w:val="18"/>
                <w:szCs w:val="18"/>
              </w:rPr>
              <w:t>Уровень нагрузки</w:t>
            </w:r>
          </w:p>
        </w:tc>
      </w:tr>
      <w:tr w:rsidR="00B67C41" w14:paraId="1ABD2721" w14:textId="6D5FE3AE" w:rsidTr="00B67C41">
        <w:trPr>
          <w:trHeight w:val="189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B7EB3" w14:textId="7900A2EB" w:rsidR="00B67C41" w:rsidRDefault="00B67C41" w:rsidP="00B67C41">
            <w:pPr>
              <w:jc w:val="center"/>
            </w:pPr>
            <w:r>
              <w:t>1</w:t>
            </w:r>
            <w:r>
              <w:t>1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876C3" w14:textId="77777777" w:rsidR="00B67C41" w:rsidRPr="00B67C41" w:rsidRDefault="00B67C41" w:rsidP="00B67C41">
            <w:pPr>
              <w:ind w:firstLine="0"/>
              <w:jc w:val="center"/>
              <w:rPr>
                <w:sz w:val="18"/>
                <w:szCs w:val="18"/>
              </w:rPr>
            </w:pPr>
            <w:r w:rsidRPr="00B67C41">
              <w:rPr>
                <w:sz w:val="18"/>
                <w:szCs w:val="18"/>
              </w:rPr>
              <w:t>Тест определения максимальной производительности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0F999" w14:textId="77777777" w:rsidR="00B67C41" w:rsidRPr="00B67C41" w:rsidRDefault="00B67C41" w:rsidP="00B67C41">
            <w:pPr>
              <w:ind w:firstLine="0"/>
              <w:jc w:val="center"/>
              <w:rPr>
                <w:sz w:val="18"/>
                <w:szCs w:val="18"/>
              </w:rPr>
            </w:pPr>
            <w:r w:rsidRPr="00B67C41">
              <w:rPr>
                <w:sz w:val="18"/>
                <w:szCs w:val="18"/>
              </w:rPr>
              <w:t>Р1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4257E" w14:textId="1E12CD51" w:rsidR="00B67C41" w:rsidRPr="00B67C41" w:rsidRDefault="00B67C41" w:rsidP="00B67C41">
            <w:pPr>
              <w:ind w:firstLine="0"/>
              <w:jc w:val="left"/>
              <w:rPr>
                <w:sz w:val="18"/>
                <w:szCs w:val="18"/>
              </w:rPr>
            </w:pPr>
            <w:r w:rsidRPr="00B67C41">
              <w:rPr>
                <w:sz w:val="18"/>
                <w:szCs w:val="18"/>
              </w:rPr>
              <w:t>Начальная нагрузочная точка – 100% от профиля. Увеличение нагрузки – 100%</w:t>
            </w:r>
            <w:r w:rsidR="00ED60A0">
              <w:rPr>
                <w:sz w:val="18"/>
                <w:szCs w:val="18"/>
              </w:rPr>
              <w:t xml:space="preserve"> за шаг.</w:t>
            </w:r>
          </w:p>
          <w:p w14:paraId="53EF347B" w14:textId="2C9551D3" w:rsidR="00B67C41" w:rsidRPr="00B67C41" w:rsidRDefault="00B67C41" w:rsidP="00B67C41">
            <w:pPr>
              <w:ind w:firstLine="0"/>
              <w:jc w:val="left"/>
              <w:rPr>
                <w:sz w:val="18"/>
                <w:szCs w:val="18"/>
              </w:rPr>
            </w:pPr>
            <w:r w:rsidRPr="00B67C41">
              <w:rPr>
                <w:sz w:val="18"/>
                <w:szCs w:val="18"/>
              </w:rPr>
              <w:t xml:space="preserve">Длительность этапов стабильной нагрузки – </w:t>
            </w:r>
            <w:r w:rsidR="00ED60A0">
              <w:rPr>
                <w:sz w:val="18"/>
                <w:szCs w:val="18"/>
              </w:rPr>
              <w:t>18</w:t>
            </w:r>
            <w:r w:rsidRPr="00B67C41">
              <w:rPr>
                <w:sz w:val="18"/>
                <w:szCs w:val="18"/>
              </w:rPr>
              <w:t xml:space="preserve"> минут. Найденный уровень будет обозначаться L0</w:t>
            </w:r>
          </w:p>
        </w:tc>
      </w:tr>
      <w:tr w:rsidR="00B67C41" w14:paraId="1BE90790" w14:textId="27862FB6" w:rsidTr="00B67C41">
        <w:trPr>
          <w:trHeight w:val="157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0434E" w14:textId="41439777" w:rsidR="00B67C41" w:rsidRDefault="00B67C41" w:rsidP="00B67C41">
            <w:pPr>
              <w:ind w:firstLine="0"/>
              <w:jc w:val="center"/>
            </w:pPr>
            <w:r>
              <w:t>2</w:t>
            </w:r>
          </w:p>
          <w:p w14:paraId="48413636" w14:textId="15A5F764" w:rsidR="00B67C41" w:rsidRPr="00B67C41" w:rsidRDefault="00B67C41" w:rsidP="00B67C41">
            <w:pPr>
              <w:jc w:val="center"/>
            </w:pP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98C03" w14:textId="0BC8F717" w:rsidR="00B67C41" w:rsidRPr="00B67C41" w:rsidRDefault="00B67C41" w:rsidP="00B67C41">
            <w:pPr>
              <w:ind w:firstLine="0"/>
              <w:jc w:val="center"/>
              <w:rPr>
                <w:sz w:val="18"/>
                <w:szCs w:val="18"/>
              </w:rPr>
            </w:pPr>
            <w:r w:rsidRPr="00B67C41">
              <w:rPr>
                <w:sz w:val="18"/>
                <w:szCs w:val="18"/>
              </w:rPr>
              <w:t xml:space="preserve">Тест </w:t>
            </w:r>
            <w:r w:rsidR="00ED60A0">
              <w:rPr>
                <w:sz w:val="18"/>
                <w:szCs w:val="18"/>
              </w:rPr>
              <w:t>стабильности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D1320" w14:textId="77777777" w:rsidR="00B67C41" w:rsidRPr="00B67C41" w:rsidRDefault="00B67C41" w:rsidP="00B67C41">
            <w:pPr>
              <w:ind w:firstLine="0"/>
              <w:jc w:val="center"/>
              <w:rPr>
                <w:sz w:val="18"/>
                <w:szCs w:val="18"/>
              </w:rPr>
            </w:pPr>
            <w:r w:rsidRPr="00B67C41">
              <w:rPr>
                <w:sz w:val="18"/>
                <w:szCs w:val="18"/>
              </w:rPr>
              <w:t>Р1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238FA" w14:textId="77777777" w:rsidR="00B67C41" w:rsidRDefault="00B67C41" w:rsidP="00B67C41">
            <w:pPr>
              <w:ind w:firstLine="0"/>
              <w:jc w:val="left"/>
              <w:rPr>
                <w:sz w:val="18"/>
                <w:szCs w:val="18"/>
              </w:rPr>
            </w:pPr>
            <w:r w:rsidRPr="00B67C41">
              <w:rPr>
                <w:sz w:val="18"/>
                <w:szCs w:val="18"/>
              </w:rPr>
              <w:t xml:space="preserve">Тест надежности выполняется на уровне типичной нагрузки, который устанавливается на уровне </w:t>
            </w:r>
            <w:r w:rsidR="00ED60A0">
              <w:rPr>
                <w:sz w:val="18"/>
                <w:szCs w:val="18"/>
              </w:rPr>
              <w:t>300</w:t>
            </w:r>
            <w:r w:rsidRPr="00B67C41">
              <w:rPr>
                <w:sz w:val="18"/>
                <w:szCs w:val="18"/>
              </w:rPr>
              <w:t>% от L</w:t>
            </w:r>
            <w:r w:rsidR="00ED60A0">
              <w:rPr>
                <w:sz w:val="18"/>
                <w:szCs w:val="18"/>
              </w:rPr>
              <w:t>0.</w:t>
            </w:r>
          </w:p>
          <w:p w14:paraId="0BA389C5" w14:textId="15507EF3" w:rsidR="00ED60A0" w:rsidRPr="00B67C41" w:rsidRDefault="00ED60A0" w:rsidP="00B67C41">
            <w:pPr>
              <w:ind w:firstLine="0"/>
              <w:jc w:val="left"/>
              <w:rPr>
                <w:sz w:val="18"/>
                <w:szCs w:val="18"/>
              </w:rPr>
            </w:pPr>
          </w:p>
        </w:tc>
      </w:tr>
    </w:tbl>
    <w:p w14:paraId="688620E1" w14:textId="77777777" w:rsidR="00C10DDA" w:rsidRDefault="00C10DDA" w:rsidP="00C10DDA"/>
    <w:p w14:paraId="749C8362" w14:textId="77777777" w:rsidR="00ED60A0" w:rsidRDefault="00ED60A0" w:rsidP="00C10DDA"/>
    <w:p w14:paraId="688921AF" w14:textId="77777777" w:rsidR="00ED60A0" w:rsidRDefault="00ED60A0" w:rsidP="00C10DDA"/>
    <w:p w14:paraId="70E33B33" w14:textId="77777777" w:rsidR="00ED60A0" w:rsidRDefault="00ED60A0" w:rsidP="00C10DDA"/>
    <w:p w14:paraId="40589E72" w14:textId="77777777" w:rsidR="00ED60A0" w:rsidRDefault="00ED60A0" w:rsidP="00C10DDA"/>
    <w:p w14:paraId="78E565D0" w14:textId="77777777" w:rsidR="00ED60A0" w:rsidRDefault="00ED60A0" w:rsidP="00C10DDA"/>
    <w:p w14:paraId="47D54C97" w14:textId="77777777" w:rsidR="00ED60A0" w:rsidRDefault="00ED60A0" w:rsidP="00C10DDA"/>
    <w:p w14:paraId="7368BC3F" w14:textId="77777777" w:rsidR="00ED60A0" w:rsidRDefault="00ED60A0" w:rsidP="00C10DDA"/>
    <w:p w14:paraId="1CE5E78B" w14:textId="77777777" w:rsidR="00ED60A0" w:rsidRDefault="00ED60A0" w:rsidP="00C10DDA"/>
    <w:p w14:paraId="4A79C27B" w14:textId="77777777" w:rsidR="00ED60A0" w:rsidRDefault="00ED60A0" w:rsidP="00C10DDA"/>
    <w:p w14:paraId="6A7ACFC1" w14:textId="77777777" w:rsidR="00ED60A0" w:rsidRDefault="00ED60A0" w:rsidP="00C10DDA"/>
    <w:p w14:paraId="2862849C" w14:textId="77777777" w:rsidR="00ED60A0" w:rsidRDefault="00ED60A0" w:rsidP="00C10DDA"/>
    <w:p w14:paraId="525DE082" w14:textId="77777777" w:rsidR="00ED60A0" w:rsidRDefault="00ED60A0" w:rsidP="00C10DDA"/>
    <w:p w14:paraId="6024D9A6" w14:textId="77777777" w:rsidR="00ED60A0" w:rsidRDefault="00ED60A0" w:rsidP="00C10DDA"/>
    <w:p w14:paraId="0CB1B39A" w14:textId="77777777" w:rsidR="00ED60A0" w:rsidRDefault="00ED60A0" w:rsidP="00C10DDA"/>
    <w:p w14:paraId="082E73F4" w14:textId="77777777" w:rsidR="00ED60A0" w:rsidRDefault="00ED60A0" w:rsidP="00C10DDA"/>
    <w:p w14:paraId="64F2B6E8" w14:textId="77777777" w:rsidR="00ED60A0" w:rsidRDefault="00ED60A0" w:rsidP="00C10DDA"/>
    <w:p w14:paraId="51CE7150" w14:textId="77777777" w:rsidR="00ED60A0" w:rsidRDefault="00ED60A0" w:rsidP="00C10DDA"/>
    <w:p w14:paraId="21DC1DEF" w14:textId="77777777" w:rsidR="00ED60A0" w:rsidRDefault="00ED60A0" w:rsidP="00C10DDA"/>
    <w:p w14:paraId="5C0FA619" w14:textId="77777777" w:rsidR="00C10DDA" w:rsidRDefault="00C10DDA" w:rsidP="00183A08">
      <w:pPr>
        <w:pStyle w:val="21"/>
        <w:ind w:left="709"/>
      </w:pPr>
      <w:bookmarkStart w:id="107" w:name="_Toc5471279"/>
      <w:r>
        <w:lastRenderedPageBreak/>
        <w:t>Критерии успешности</w:t>
      </w:r>
      <w:r w:rsidR="008B1757">
        <w:t xml:space="preserve"> проведения тестов</w:t>
      </w:r>
      <w:bookmarkEnd w:id="107"/>
    </w:p>
    <w:p w14:paraId="62C7BE7B" w14:textId="77777777" w:rsidR="00A736DD" w:rsidRDefault="00A736DD" w:rsidP="00A736DD">
      <w:pPr>
        <w:ind w:firstLine="0"/>
        <w:rPr>
          <w:i/>
          <w:color w:val="0000FF"/>
        </w:rPr>
      </w:pPr>
    </w:p>
    <w:p w14:paraId="1ACC0D4D" w14:textId="36833652" w:rsidR="001C1A5E" w:rsidRPr="00ED60A0" w:rsidRDefault="001C1A5E" w:rsidP="00A736DD">
      <w:pPr>
        <w:ind w:firstLine="0"/>
        <w:rPr>
          <w:iCs/>
        </w:rPr>
      </w:pPr>
      <w:r w:rsidRPr="00ED60A0">
        <w:rPr>
          <w:iCs/>
        </w:rPr>
        <w:t>Результаты тестов оцениваются по следующим основным критериям:</w:t>
      </w:r>
    </w:p>
    <w:p w14:paraId="2126F780" w14:textId="77777777" w:rsidR="001C1A5E" w:rsidRPr="00ED60A0" w:rsidRDefault="001C1A5E" w:rsidP="00583B84">
      <w:pPr>
        <w:numPr>
          <w:ilvl w:val="0"/>
          <w:numId w:val="29"/>
        </w:numPr>
        <w:spacing w:line="288" w:lineRule="auto"/>
        <w:rPr>
          <w:iCs/>
        </w:rPr>
      </w:pPr>
      <w:r w:rsidRPr="00ED60A0">
        <w:rPr>
          <w:iCs/>
        </w:rPr>
        <w:t>Производительность</w:t>
      </w:r>
    </w:p>
    <w:p w14:paraId="6EF1A9A3" w14:textId="77777777" w:rsidR="001C1A5E" w:rsidRPr="00ED60A0" w:rsidRDefault="001C1A5E" w:rsidP="00583B84">
      <w:pPr>
        <w:numPr>
          <w:ilvl w:val="0"/>
          <w:numId w:val="29"/>
        </w:numPr>
        <w:spacing w:line="288" w:lineRule="auto"/>
        <w:rPr>
          <w:iCs/>
        </w:rPr>
      </w:pPr>
      <w:r w:rsidRPr="00ED60A0">
        <w:rPr>
          <w:iCs/>
        </w:rPr>
        <w:t>Времена отклика 90% операций.</w:t>
      </w:r>
    </w:p>
    <w:p w14:paraId="4805BEA3" w14:textId="77777777" w:rsidR="001C1A5E" w:rsidRPr="00ED60A0" w:rsidRDefault="001C1A5E" w:rsidP="00583B84">
      <w:pPr>
        <w:numPr>
          <w:ilvl w:val="0"/>
          <w:numId w:val="29"/>
        </w:numPr>
        <w:spacing w:line="288" w:lineRule="auto"/>
        <w:rPr>
          <w:iCs/>
        </w:rPr>
      </w:pPr>
      <w:r w:rsidRPr="00ED60A0">
        <w:rPr>
          <w:iCs/>
        </w:rPr>
        <w:t>Использование ресурсов системы.</w:t>
      </w:r>
    </w:p>
    <w:p w14:paraId="5331BF42" w14:textId="77777777" w:rsidR="00A736DD" w:rsidRPr="00ED60A0" w:rsidRDefault="00A736DD" w:rsidP="00A736DD">
      <w:pPr>
        <w:ind w:firstLine="0"/>
        <w:rPr>
          <w:iCs/>
        </w:rPr>
      </w:pPr>
    </w:p>
    <w:p w14:paraId="5F18C746" w14:textId="77777777" w:rsidR="00ED60A0" w:rsidRDefault="00ED60A0" w:rsidP="00ED60A0">
      <w:pPr>
        <w:rPr>
          <w:noProof w:val="0"/>
        </w:rPr>
      </w:pPr>
      <w:bookmarkStart w:id="108" w:name="_Toc498688312"/>
      <w:r>
        <w:t>Результаты тестов оцениваются по следующим основным критериям:</w:t>
      </w:r>
    </w:p>
    <w:p w14:paraId="54A1B5AD" w14:textId="77777777" w:rsidR="00ED60A0" w:rsidRDefault="00ED60A0" w:rsidP="00ED60A0">
      <w:pPr>
        <w:numPr>
          <w:ilvl w:val="0"/>
          <w:numId w:val="84"/>
        </w:numPr>
      </w:pPr>
      <w:r>
        <w:rPr>
          <w:b/>
        </w:rPr>
        <w:t>Производительность</w:t>
      </w:r>
      <w:r>
        <w:t>:</w:t>
      </w:r>
    </w:p>
    <w:p w14:paraId="5AC3813E" w14:textId="49C4F699" w:rsidR="00ED60A0" w:rsidRDefault="00ED60A0" w:rsidP="00ED60A0">
      <w:pPr>
        <w:numPr>
          <w:ilvl w:val="1"/>
          <w:numId w:val="84"/>
        </w:numPr>
      </w:pPr>
      <w:r>
        <w:t>Загрузка CPU и RAM не должна превышать 90%</w:t>
      </w:r>
      <w:r>
        <w:t>,</w:t>
      </w:r>
      <w:r>
        <w:t xml:space="preserve"> во время работы системы.</w:t>
      </w:r>
    </w:p>
    <w:p w14:paraId="194207BC" w14:textId="243521E7" w:rsidR="00ED60A0" w:rsidRDefault="00ED60A0" w:rsidP="00ED60A0">
      <w:pPr>
        <w:numPr>
          <w:ilvl w:val="1"/>
          <w:numId w:val="84"/>
        </w:numPr>
      </w:pPr>
      <w:r>
        <w:t>Использование ресурсов системы должно быть эффективным, система должна использовать только те ресурсы, которые необходимы для выполнения задачи.</w:t>
      </w:r>
    </w:p>
    <w:p w14:paraId="152F7378" w14:textId="77777777" w:rsidR="00ED60A0" w:rsidRDefault="00ED60A0" w:rsidP="00ED60A0">
      <w:pPr>
        <w:numPr>
          <w:ilvl w:val="0"/>
          <w:numId w:val="84"/>
        </w:numPr>
      </w:pPr>
      <w:r>
        <w:rPr>
          <w:b/>
        </w:rPr>
        <w:t>Надёжность</w:t>
      </w:r>
      <w:r>
        <w:t xml:space="preserve">: </w:t>
      </w:r>
    </w:p>
    <w:p w14:paraId="586D7099" w14:textId="77777777" w:rsidR="00ED60A0" w:rsidRDefault="00ED60A0" w:rsidP="00ED60A0">
      <w:pPr>
        <w:numPr>
          <w:ilvl w:val="1"/>
          <w:numId w:val="84"/>
        </w:numPr>
      </w:pPr>
      <w:r>
        <w:t>Количество ошибок и сбоев не должно превышать 5% от общего числа операций.</w:t>
      </w:r>
    </w:p>
    <w:p w14:paraId="79858BA6" w14:textId="77777777" w:rsidR="00ED60A0" w:rsidRDefault="00ED60A0" w:rsidP="00ED60A0">
      <w:pPr>
        <w:ind w:firstLine="720"/>
      </w:pPr>
      <w:r>
        <w:t>Тест считается успешным, если:</w:t>
      </w:r>
    </w:p>
    <w:p w14:paraId="134B58FE" w14:textId="1EF850E5" w:rsidR="00ED60A0" w:rsidRDefault="00ED60A0" w:rsidP="00ED60A0">
      <w:pPr>
        <w:numPr>
          <w:ilvl w:val="0"/>
          <w:numId w:val="85"/>
        </w:numPr>
      </w:pPr>
      <w:r>
        <w:t xml:space="preserve">Все требования, были проверены и соответствуют </w:t>
      </w:r>
      <w:r w:rsidR="00830885">
        <w:t>результатам проведенного тестирования</w:t>
      </w:r>
      <w:r>
        <w:t>.</w:t>
      </w:r>
    </w:p>
    <w:p w14:paraId="4CA1BB26" w14:textId="77777777" w:rsidR="00ED60A0" w:rsidRDefault="00ED60A0" w:rsidP="00ED60A0">
      <w:pPr>
        <w:numPr>
          <w:ilvl w:val="0"/>
          <w:numId w:val="85"/>
        </w:numPr>
      </w:pPr>
      <w:r>
        <w:t>Производительность системы находится в пределах установленных требований и не превышает ограничений по использованию ресурсов, например, утилизация CPU и RAM не превышает 90%.</w:t>
      </w:r>
    </w:p>
    <w:p w14:paraId="4A7A6780" w14:textId="035FEB1B" w:rsidR="00ED60A0" w:rsidRDefault="00ED60A0" w:rsidP="00ED60A0">
      <w:pPr>
        <w:numPr>
          <w:ilvl w:val="0"/>
          <w:numId w:val="85"/>
        </w:numPr>
      </w:pPr>
      <w:r>
        <w:t>Использование ресурсов системы находится в пределах установленных требований и не приводит к сбоям в работе системы.</w:t>
      </w:r>
    </w:p>
    <w:p w14:paraId="54E164CD" w14:textId="48D639CF" w:rsidR="00ED60A0" w:rsidRDefault="00ED60A0" w:rsidP="00ED60A0">
      <w:pPr>
        <w:numPr>
          <w:ilvl w:val="0"/>
          <w:numId w:val="85"/>
        </w:numPr>
      </w:pPr>
      <w:r>
        <w:t>Надёжность системы соответствует установленным требованиям.</w:t>
      </w:r>
    </w:p>
    <w:p w14:paraId="65E4FB5D" w14:textId="77777777" w:rsidR="00ED60A0" w:rsidRDefault="00ED60A0" w:rsidP="00ED60A0">
      <w:pPr>
        <w:spacing w:before="240" w:after="240"/>
        <w:ind w:firstLine="700"/>
      </w:pPr>
      <w:r>
        <w:t>Критерии проверяются по данным, полученным за интервал стабилизированной нагрузки длительностью не менее 60 минут.</w:t>
      </w:r>
    </w:p>
    <w:p w14:paraId="1CBCF37E" w14:textId="77777777"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r>
        <w:lastRenderedPageBreak/>
        <w:t xml:space="preserve"> </w:t>
      </w:r>
      <w:bookmarkStart w:id="109" w:name="_Toc5471280"/>
      <w:r w:rsidR="00F94E66">
        <w:t>Мониторинг</w:t>
      </w:r>
      <w:bookmarkEnd w:id="108"/>
      <w:bookmarkEnd w:id="109"/>
    </w:p>
    <w:p w14:paraId="7FF041CD" w14:textId="6D2E3DF7" w:rsidR="00F94E66" w:rsidRPr="00A97375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color w:val="000000" w:themeColor="text1"/>
        </w:rPr>
      </w:pPr>
      <w:bookmarkStart w:id="110" w:name="_Toc5471282"/>
      <w:r w:rsidRPr="00A97375">
        <w:rPr>
          <w:color w:val="000000" w:themeColor="text1"/>
        </w:rPr>
        <w:t>Описание мониторинга ресурсов</w:t>
      </w:r>
      <w:bookmarkEnd w:id="110"/>
      <w:r w:rsidR="00A97375" w:rsidRPr="00A97375">
        <w:rPr>
          <w:color w:val="000000" w:themeColor="text1"/>
        </w:rPr>
        <w:t>:</w:t>
      </w:r>
    </w:p>
    <w:p w14:paraId="6FC62AB9" w14:textId="77777777" w:rsidR="00830885" w:rsidRPr="00830885" w:rsidRDefault="00830885" w:rsidP="00830885">
      <w:pPr>
        <w:rPr>
          <w:rStyle w:val="Info"/>
          <w:i w:val="0"/>
          <w:color w:val="auto"/>
        </w:rPr>
      </w:pPr>
      <w:r w:rsidRPr="00830885">
        <w:rPr>
          <w:rStyle w:val="Info"/>
          <w:i w:val="0"/>
          <w:color w:val="auto"/>
        </w:rPr>
        <w:t>При проведении нагрузочного тестирования необходимо выполнить мониторинг всех узлов системы на стенде НТ.</w:t>
      </w:r>
    </w:p>
    <w:p w14:paraId="2061E53C" w14:textId="77777777" w:rsidR="00830885" w:rsidRPr="00830885" w:rsidRDefault="00830885" w:rsidP="00830885">
      <w:pPr>
        <w:rPr>
          <w:rStyle w:val="Info"/>
          <w:i w:val="0"/>
          <w:color w:val="auto"/>
        </w:rPr>
      </w:pPr>
      <w:r w:rsidRPr="00830885">
        <w:rPr>
          <w:rStyle w:val="Info"/>
          <w:i w:val="0"/>
          <w:color w:val="auto"/>
        </w:rPr>
        <w:t>•</w:t>
      </w:r>
      <w:r w:rsidRPr="00830885">
        <w:rPr>
          <w:rStyle w:val="Info"/>
          <w:i w:val="0"/>
          <w:color w:val="auto"/>
        </w:rPr>
        <w:tab/>
        <w:t>Времена отклика и интенсивности операций измеряются средствами HP LR.</w:t>
      </w:r>
    </w:p>
    <w:p w14:paraId="66A3E32B" w14:textId="42829142" w:rsidR="00830885" w:rsidRPr="00830885" w:rsidRDefault="00830885" w:rsidP="00830885">
      <w:pPr>
        <w:rPr>
          <w:rStyle w:val="Info"/>
          <w:i w:val="0"/>
          <w:color w:val="auto"/>
        </w:rPr>
      </w:pPr>
      <w:r w:rsidRPr="00830885">
        <w:rPr>
          <w:rStyle w:val="Info"/>
          <w:i w:val="0"/>
          <w:color w:val="auto"/>
        </w:rPr>
        <w:t>•</w:t>
      </w:r>
      <w:r w:rsidRPr="00830885">
        <w:rPr>
          <w:rStyle w:val="Info"/>
          <w:i w:val="0"/>
          <w:color w:val="auto"/>
        </w:rPr>
        <w:tab/>
        <w:t xml:space="preserve">Для мониторинга системных ресурсов будут использованы </w:t>
      </w:r>
      <w:r w:rsidRPr="00830885">
        <w:rPr>
          <w:rStyle w:val="Info"/>
          <w:i w:val="0"/>
          <w:color w:val="auto"/>
          <w:lang w:val="en-US"/>
        </w:rPr>
        <w:t>InfluxDB</w:t>
      </w:r>
      <w:r w:rsidRPr="00830885">
        <w:rPr>
          <w:rStyle w:val="Info"/>
          <w:i w:val="0"/>
          <w:color w:val="auto"/>
        </w:rPr>
        <w:t xml:space="preserve"> + </w:t>
      </w:r>
      <w:r w:rsidRPr="00830885">
        <w:rPr>
          <w:rStyle w:val="Info"/>
          <w:i w:val="0"/>
          <w:color w:val="auto"/>
          <w:lang w:val="en-US"/>
        </w:rPr>
        <w:t>Grafana</w:t>
      </w:r>
      <w:r w:rsidRPr="00830885">
        <w:rPr>
          <w:rStyle w:val="Info"/>
          <w:i w:val="0"/>
          <w:color w:val="auto"/>
        </w:rPr>
        <w:t xml:space="preserve"> + </w:t>
      </w:r>
      <w:r w:rsidR="00A661B0">
        <w:rPr>
          <w:rStyle w:val="Info"/>
          <w:i w:val="0"/>
          <w:color w:val="auto"/>
          <w:lang w:val="en-US"/>
        </w:rPr>
        <w:t>T</w:t>
      </w:r>
      <w:r w:rsidRPr="00830885">
        <w:rPr>
          <w:rStyle w:val="Info"/>
          <w:i w:val="0"/>
          <w:color w:val="auto"/>
          <w:lang w:val="en-US"/>
        </w:rPr>
        <w:t>elegraf</w:t>
      </w:r>
      <w:r w:rsidR="00A661B0" w:rsidRPr="00A661B0">
        <w:rPr>
          <w:rStyle w:val="Info"/>
          <w:i w:val="0"/>
          <w:color w:val="auto"/>
        </w:rPr>
        <w:t>.</w:t>
      </w:r>
    </w:p>
    <w:p w14:paraId="384EE78D" w14:textId="495DE5F2" w:rsidR="00830885" w:rsidRPr="00830885" w:rsidRDefault="00830885" w:rsidP="00830885">
      <w:pPr>
        <w:rPr>
          <w:rStyle w:val="Info"/>
          <w:i w:val="0"/>
          <w:color w:val="auto"/>
        </w:rPr>
      </w:pPr>
      <w:r w:rsidRPr="00830885">
        <w:rPr>
          <w:rStyle w:val="Info"/>
          <w:i w:val="0"/>
          <w:color w:val="auto"/>
        </w:rPr>
        <w:t>Данные мониторинга должны собираться не реже 1 раза в минуту.</w:t>
      </w:r>
    </w:p>
    <w:p w14:paraId="2FB3E58F" w14:textId="77777777" w:rsidR="00A97375" w:rsidRPr="00A97375" w:rsidRDefault="00A97375" w:rsidP="00A97375">
      <w:pPr>
        <w:rPr>
          <w:rStyle w:val="Info"/>
          <w:color w:val="000000" w:themeColor="text1"/>
        </w:rPr>
      </w:pPr>
    </w:p>
    <w:p w14:paraId="2596BACF" w14:textId="30635F99" w:rsidR="00A97375" w:rsidRPr="00A97375" w:rsidRDefault="00A97375" w:rsidP="00A97375">
      <w:pPr>
        <w:pStyle w:val="afd"/>
        <w:ind w:left="432" w:firstLine="0"/>
        <w:jc w:val="both"/>
        <w:rPr>
          <w:color w:val="000000" w:themeColor="text1"/>
        </w:rPr>
      </w:pPr>
      <w:bookmarkStart w:id="111" w:name="_Toc286064886"/>
      <w:bookmarkStart w:id="112" w:name="_Toc286065916"/>
      <w:bookmarkStart w:id="113" w:name="_Toc286064890"/>
      <w:bookmarkStart w:id="114" w:name="_Toc286065920"/>
      <w:bookmarkStart w:id="115" w:name="_Toc286064891"/>
      <w:bookmarkStart w:id="116" w:name="_Toc286065921"/>
      <w:bookmarkStart w:id="117" w:name="_Toc286064893"/>
      <w:bookmarkStart w:id="118" w:name="_Toc286065923"/>
      <w:bookmarkStart w:id="119" w:name="_Toc286064894"/>
      <w:bookmarkStart w:id="120" w:name="_Toc286065924"/>
      <w:bookmarkStart w:id="121" w:name="_Toc286064896"/>
      <w:bookmarkStart w:id="122" w:name="_Toc286065926"/>
      <w:bookmarkStart w:id="123" w:name="_Toc94531721"/>
      <w:bookmarkStart w:id="124" w:name="_Toc94599376"/>
      <w:bookmarkStart w:id="125" w:name="_Toc286331551"/>
      <w:bookmarkStart w:id="126" w:name="_Toc5471284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 w:rsidRPr="00A97375">
        <w:rPr>
          <w:color w:val="000000" w:themeColor="text1"/>
        </w:rPr>
        <w:t>9.2 Счетчики для мониторинга системных ресурсов:</w:t>
      </w:r>
    </w:p>
    <w:p w14:paraId="6F574792" w14:textId="77777777" w:rsidR="00A97375" w:rsidRPr="00A97375" w:rsidRDefault="00A97375" w:rsidP="00A97375"/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4501"/>
        <w:gridCol w:w="4559"/>
      </w:tblGrid>
      <w:tr w:rsidR="00A97375" w:rsidRPr="00A97375" w14:paraId="59AADF82" w14:textId="77777777" w:rsidTr="00A661B0">
        <w:trPr>
          <w:trHeight w:val="1098"/>
        </w:trPr>
        <w:tc>
          <w:tcPr>
            <w:tcW w:w="4501" w:type="dxa"/>
            <w:vAlign w:val="center"/>
          </w:tcPr>
          <w:p w14:paraId="228959E3" w14:textId="452D918A" w:rsidR="00A97375" w:rsidRPr="00A661B0" w:rsidRDefault="00A661B0" w:rsidP="00A661B0">
            <w:pPr>
              <w:ind w:firstLine="0"/>
              <w:jc w:val="center"/>
              <w:rPr>
                <w:b/>
                <w:bCs/>
                <w:color w:val="0432FF"/>
              </w:rPr>
            </w:pPr>
            <w:r w:rsidRPr="00A661B0">
              <w:rPr>
                <w:b/>
                <w:bCs/>
              </w:rPr>
              <w:t>CPU</w:t>
            </w:r>
          </w:p>
        </w:tc>
        <w:tc>
          <w:tcPr>
            <w:tcW w:w="4559" w:type="dxa"/>
          </w:tcPr>
          <w:p w14:paraId="5E402BE2" w14:textId="77777777" w:rsidR="00A661B0" w:rsidRPr="00A661B0" w:rsidRDefault="00A661B0" w:rsidP="00A661B0">
            <w:pPr>
              <w:ind w:firstLine="0"/>
              <w:jc w:val="center"/>
              <w:rPr>
                <w:b/>
                <w:bCs/>
                <w:lang w:val="en-US"/>
              </w:rPr>
            </w:pPr>
          </w:p>
          <w:p w14:paraId="0A4A2645" w14:textId="60EF7AA0" w:rsidR="00A97375" w:rsidRPr="00A661B0" w:rsidRDefault="00A661B0" w:rsidP="00A661B0">
            <w:pPr>
              <w:ind w:firstLine="0"/>
              <w:jc w:val="center"/>
              <w:rPr>
                <w:b/>
                <w:bCs/>
                <w:color w:val="0432FF"/>
              </w:rPr>
            </w:pPr>
            <w:r w:rsidRPr="00A661B0">
              <w:rPr>
                <w:b/>
                <w:bCs/>
                <w:lang w:val="en-US"/>
              </w:rPr>
              <w:t>CPU Usage</w:t>
            </w:r>
          </w:p>
        </w:tc>
      </w:tr>
      <w:tr w:rsidR="00830885" w:rsidRPr="00A97375" w14:paraId="172EE0C3" w14:textId="77777777" w:rsidTr="004F6986">
        <w:tc>
          <w:tcPr>
            <w:tcW w:w="4501" w:type="dxa"/>
            <w:vMerge w:val="restart"/>
            <w:vAlign w:val="center"/>
          </w:tcPr>
          <w:p w14:paraId="3AF8A7A8" w14:textId="0B1BB7FA" w:rsidR="00830885" w:rsidRPr="00A661B0" w:rsidRDefault="00A661B0" w:rsidP="00A661B0">
            <w:pPr>
              <w:ind w:firstLine="0"/>
              <w:jc w:val="center"/>
              <w:rPr>
                <w:b/>
                <w:bCs/>
                <w:color w:val="0432FF"/>
              </w:rPr>
            </w:pPr>
            <w:r w:rsidRPr="00A661B0">
              <w:rPr>
                <w:b/>
                <w:bCs/>
              </w:rPr>
              <w:t>Memory</w:t>
            </w:r>
          </w:p>
        </w:tc>
        <w:tc>
          <w:tcPr>
            <w:tcW w:w="4559" w:type="dxa"/>
          </w:tcPr>
          <w:p w14:paraId="7044B70A" w14:textId="1ADD638E" w:rsidR="00830885" w:rsidRPr="00A661B0" w:rsidRDefault="00A661B0" w:rsidP="00A661B0">
            <w:pPr>
              <w:ind w:firstLine="0"/>
              <w:jc w:val="center"/>
              <w:rPr>
                <w:b/>
                <w:bCs/>
                <w:color w:val="0432FF"/>
              </w:rPr>
            </w:pPr>
            <w:r w:rsidRPr="00A661B0">
              <w:rPr>
                <w:b/>
                <w:bCs/>
                <w:lang w:val="en-US"/>
              </w:rPr>
              <w:t>Memory Usage Rates</w:t>
            </w:r>
          </w:p>
        </w:tc>
      </w:tr>
      <w:tr w:rsidR="00830885" w:rsidRPr="00A97375" w14:paraId="36FAB542" w14:textId="77777777" w:rsidTr="004F6986">
        <w:tc>
          <w:tcPr>
            <w:tcW w:w="4501" w:type="dxa"/>
            <w:vMerge/>
          </w:tcPr>
          <w:p w14:paraId="7C71627E" w14:textId="77777777" w:rsidR="00830885" w:rsidRPr="00A661B0" w:rsidRDefault="00830885" w:rsidP="00A661B0">
            <w:pPr>
              <w:jc w:val="center"/>
              <w:rPr>
                <w:b/>
                <w:bCs/>
                <w:color w:val="0432FF"/>
              </w:rPr>
            </w:pPr>
          </w:p>
        </w:tc>
        <w:tc>
          <w:tcPr>
            <w:tcW w:w="4559" w:type="dxa"/>
          </w:tcPr>
          <w:p w14:paraId="24DC6AD2" w14:textId="24242303" w:rsidR="00830885" w:rsidRPr="00A661B0" w:rsidRDefault="00A661B0" w:rsidP="00A661B0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A661B0">
              <w:rPr>
                <w:b/>
                <w:bCs/>
                <w:lang w:val="en-US"/>
              </w:rPr>
              <w:t>Memory Usage</w:t>
            </w:r>
          </w:p>
        </w:tc>
      </w:tr>
      <w:tr w:rsidR="00830885" w:rsidRPr="00A97375" w14:paraId="732F14B4" w14:textId="77777777" w:rsidTr="004F6986">
        <w:tc>
          <w:tcPr>
            <w:tcW w:w="4501" w:type="dxa"/>
            <w:vMerge/>
          </w:tcPr>
          <w:p w14:paraId="4B087CF1" w14:textId="77777777" w:rsidR="00830885" w:rsidRPr="00A661B0" w:rsidRDefault="00830885" w:rsidP="00A661B0">
            <w:pPr>
              <w:jc w:val="center"/>
              <w:rPr>
                <w:b/>
                <w:bCs/>
                <w:color w:val="0432FF"/>
              </w:rPr>
            </w:pPr>
          </w:p>
        </w:tc>
        <w:tc>
          <w:tcPr>
            <w:tcW w:w="4559" w:type="dxa"/>
          </w:tcPr>
          <w:p w14:paraId="1FAE0CD5" w14:textId="6A14305F" w:rsidR="00830885" w:rsidRPr="00A661B0" w:rsidRDefault="00A661B0" w:rsidP="00A661B0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A661B0">
              <w:rPr>
                <w:b/>
                <w:bCs/>
                <w:lang w:val="en-US"/>
              </w:rPr>
              <w:t>Commited Bytes In Use</w:t>
            </w:r>
          </w:p>
        </w:tc>
      </w:tr>
    </w:tbl>
    <w:p w14:paraId="3C4FE8C8" w14:textId="77777777" w:rsidR="00A97375" w:rsidRDefault="00A97375" w:rsidP="00A97375">
      <w:pPr>
        <w:rPr>
          <w:i/>
          <w:iCs/>
          <w:color w:val="0432FF"/>
        </w:rPr>
      </w:pPr>
    </w:p>
    <w:p w14:paraId="7ACAC2C8" w14:textId="77777777" w:rsidR="00A661B0" w:rsidRPr="00A97375" w:rsidRDefault="00A661B0" w:rsidP="00A97375">
      <w:pPr>
        <w:rPr>
          <w:i/>
          <w:iCs/>
          <w:color w:val="0432FF"/>
        </w:rPr>
      </w:pPr>
    </w:p>
    <w:p w14:paraId="60A21673" w14:textId="121C26A7" w:rsidR="00A97375" w:rsidRPr="00A97375" w:rsidRDefault="00A97375" w:rsidP="00A97375">
      <w:pPr>
        <w:pStyle w:val="21"/>
        <w:numPr>
          <w:ilvl w:val="0"/>
          <w:numId w:val="0"/>
        </w:numPr>
        <w:ind w:left="718"/>
        <w:rPr>
          <w:b w:val="0"/>
          <w:bCs w:val="0"/>
          <w:color w:val="000000" w:themeColor="text1"/>
        </w:rPr>
      </w:pPr>
      <w:bookmarkStart w:id="127" w:name="_Toc329097949"/>
      <w:bookmarkStart w:id="128" w:name="_Toc380351982"/>
      <w:bookmarkStart w:id="129" w:name="_Toc518395081"/>
      <w:r>
        <w:rPr>
          <w:color w:val="000000" w:themeColor="text1"/>
        </w:rPr>
        <w:t xml:space="preserve">9.3 </w:t>
      </w:r>
      <w:r w:rsidRPr="00A97375">
        <w:rPr>
          <w:color w:val="000000" w:themeColor="text1"/>
        </w:rPr>
        <w:t>Описание измерений Бизнес-характеристик</w:t>
      </w:r>
      <w:bookmarkEnd w:id="127"/>
      <w:bookmarkEnd w:id="128"/>
      <w:bookmarkEnd w:id="129"/>
    </w:p>
    <w:p w14:paraId="454412CB" w14:textId="77777777" w:rsidR="00A97375" w:rsidRPr="00A661B0" w:rsidRDefault="00A97375" w:rsidP="00A97375">
      <w:r w:rsidRPr="00A661B0">
        <w:t xml:space="preserve">В процессе тестирования отслеживается следующие бизнес-характеристики при помощи средства </w:t>
      </w:r>
      <w:r w:rsidRPr="00A661B0">
        <w:rPr>
          <w:lang w:val="en-US"/>
        </w:rPr>
        <w:t>HP</w:t>
      </w:r>
      <w:r w:rsidRPr="00A661B0">
        <w:t xml:space="preserve"> </w:t>
      </w:r>
      <w:r w:rsidRPr="00A661B0">
        <w:rPr>
          <w:lang w:val="en-US"/>
        </w:rPr>
        <w:t>LR</w:t>
      </w:r>
      <w:r w:rsidRPr="00A661B0">
        <w:t>.</w:t>
      </w:r>
    </w:p>
    <w:p w14:paraId="5F91C77E" w14:textId="77777777" w:rsidR="00A97375" w:rsidRPr="00A661B0" w:rsidRDefault="00A97375" w:rsidP="00A97375">
      <w:pPr>
        <w:pStyle w:val="affff1"/>
        <w:numPr>
          <w:ilvl w:val="0"/>
          <w:numId w:val="78"/>
        </w:numPr>
        <w:spacing w:line="360" w:lineRule="auto"/>
        <w:jc w:val="both"/>
        <w:rPr>
          <w:rFonts w:eastAsia="Times New Roman"/>
          <w:lang w:eastAsia="ru-RU"/>
        </w:rPr>
      </w:pPr>
      <w:proofErr w:type="spellStart"/>
      <w:r w:rsidRPr="00A661B0">
        <w:rPr>
          <w:rFonts w:eastAsia="Times New Roman"/>
          <w:lang w:eastAsia="ru-RU"/>
        </w:rPr>
        <w:t>Количество</w:t>
      </w:r>
      <w:proofErr w:type="spellEnd"/>
      <w:r w:rsidRPr="00A661B0">
        <w:rPr>
          <w:rFonts w:eastAsia="Times New Roman"/>
          <w:lang w:eastAsia="ru-RU"/>
        </w:rPr>
        <w:t xml:space="preserve"> </w:t>
      </w:r>
      <w:proofErr w:type="spellStart"/>
      <w:r w:rsidRPr="00A661B0">
        <w:rPr>
          <w:rFonts w:eastAsia="Times New Roman"/>
          <w:lang w:eastAsia="ru-RU"/>
        </w:rPr>
        <w:t>выполняемых</w:t>
      </w:r>
      <w:proofErr w:type="spellEnd"/>
      <w:r w:rsidRPr="00A661B0">
        <w:rPr>
          <w:rFonts w:eastAsia="Times New Roman"/>
          <w:lang w:eastAsia="ru-RU"/>
        </w:rPr>
        <w:t xml:space="preserve"> </w:t>
      </w:r>
      <w:proofErr w:type="spellStart"/>
      <w:r w:rsidRPr="00A661B0">
        <w:rPr>
          <w:rFonts w:eastAsia="Times New Roman"/>
          <w:lang w:eastAsia="ru-RU"/>
        </w:rPr>
        <w:t>операций</w:t>
      </w:r>
      <w:proofErr w:type="spellEnd"/>
      <w:r w:rsidRPr="00A661B0">
        <w:rPr>
          <w:rFonts w:eastAsia="Times New Roman"/>
          <w:lang w:eastAsia="ru-RU"/>
        </w:rPr>
        <w:t>;</w:t>
      </w:r>
    </w:p>
    <w:p w14:paraId="769F0D21" w14:textId="77777777" w:rsidR="00A97375" w:rsidRPr="00A661B0" w:rsidRDefault="00A97375" w:rsidP="00A97375">
      <w:pPr>
        <w:pStyle w:val="affff1"/>
        <w:numPr>
          <w:ilvl w:val="0"/>
          <w:numId w:val="78"/>
        </w:numPr>
        <w:spacing w:line="360" w:lineRule="auto"/>
        <w:jc w:val="both"/>
        <w:rPr>
          <w:rFonts w:eastAsia="Times New Roman"/>
          <w:lang w:val="ru-RU" w:eastAsia="ru-RU"/>
        </w:rPr>
      </w:pPr>
      <w:r w:rsidRPr="00A661B0">
        <w:rPr>
          <w:rFonts w:eastAsia="Times New Roman"/>
          <w:lang w:val="ru-RU" w:eastAsia="ru-RU"/>
        </w:rPr>
        <w:t>Количество операций, выполненных с ошибкой;</w:t>
      </w:r>
    </w:p>
    <w:p w14:paraId="4EC79B74" w14:textId="77777777" w:rsidR="00A97375" w:rsidRPr="00A661B0" w:rsidRDefault="00A97375" w:rsidP="00A97375">
      <w:pPr>
        <w:pStyle w:val="affff1"/>
        <w:numPr>
          <w:ilvl w:val="0"/>
          <w:numId w:val="78"/>
        </w:numPr>
        <w:spacing w:line="360" w:lineRule="auto"/>
        <w:jc w:val="both"/>
        <w:rPr>
          <w:rFonts w:eastAsia="Times New Roman"/>
          <w:lang w:val="ru-RU" w:eastAsia="ru-RU"/>
        </w:rPr>
      </w:pPr>
      <w:r w:rsidRPr="00A661B0">
        <w:rPr>
          <w:rFonts w:eastAsia="Times New Roman"/>
          <w:lang w:val="ru-RU" w:eastAsia="ru-RU"/>
        </w:rPr>
        <w:t>Время отклика (среднее, максимальное, минимальное, 90% выполненных операций);</w:t>
      </w:r>
    </w:p>
    <w:p w14:paraId="5AA3A3B4" w14:textId="77777777" w:rsidR="00A97375" w:rsidRPr="00A661B0" w:rsidRDefault="00A97375" w:rsidP="00A97375">
      <w:pPr>
        <w:pStyle w:val="affff1"/>
        <w:numPr>
          <w:ilvl w:val="0"/>
          <w:numId w:val="78"/>
        </w:numPr>
        <w:spacing w:line="360" w:lineRule="auto"/>
        <w:jc w:val="both"/>
        <w:rPr>
          <w:rFonts w:eastAsia="Times New Roman"/>
          <w:lang w:eastAsia="ru-RU"/>
        </w:rPr>
      </w:pPr>
      <w:proofErr w:type="spellStart"/>
      <w:r w:rsidRPr="00A661B0">
        <w:rPr>
          <w:rFonts w:eastAsia="Times New Roman"/>
          <w:lang w:eastAsia="ru-RU"/>
        </w:rPr>
        <w:t>Количество</w:t>
      </w:r>
      <w:proofErr w:type="spellEnd"/>
      <w:r w:rsidRPr="00A661B0">
        <w:rPr>
          <w:rFonts w:eastAsia="Times New Roman"/>
          <w:lang w:eastAsia="ru-RU"/>
        </w:rPr>
        <w:t xml:space="preserve"> </w:t>
      </w:r>
      <w:proofErr w:type="spellStart"/>
      <w:r w:rsidRPr="00A661B0">
        <w:rPr>
          <w:rFonts w:eastAsia="Times New Roman"/>
          <w:lang w:eastAsia="ru-RU"/>
        </w:rPr>
        <w:t>превышений</w:t>
      </w:r>
      <w:proofErr w:type="spellEnd"/>
      <w:r w:rsidRPr="00A661B0">
        <w:rPr>
          <w:rFonts w:eastAsia="Times New Roman"/>
          <w:lang w:eastAsia="ru-RU"/>
        </w:rPr>
        <w:t xml:space="preserve"> </w:t>
      </w:r>
      <w:proofErr w:type="spellStart"/>
      <w:r w:rsidRPr="00A661B0">
        <w:rPr>
          <w:rFonts w:eastAsia="Times New Roman"/>
          <w:lang w:eastAsia="ru-RU"/>
        </w:rPr>
        <w:t>времени</w:t>
      </w:r>
      <w:proofErr w:type="spellEnd"/>
      <w:r w:rsidRPr="00A661B0">
        <w:rPr>
          <w:rFonts w:eastAsia="Times New Roman"/>
          <w:lang w:eastAsia="ru-RU"/>
        </w:rPr>
        <w:t xml:space="preserve"> </w:t>
      </w:r>
      <w:proofErr w:type="spellStart"/>
      <w:r w:rsidRPr="00A661B0">
        <w:rPr>
          <w:rFonts w:eastAsia="Times New Roman"/>
          <w:lang w:eastAsia="ru-RU"/>
        </w:rPr>
        <w:t>отклика</w:t>
      </w:r>
      <w:proofErr w:type="spellEnd"/>
      <w:r w:rsidRPr="00A661B0">
        <w:rPr>
          <w:rFonts w:eastAsia="Times New Roman"/>
          <w:lang w:eastAsia="ru-RU"/>
        </w:rPr>
        <w:t>.</w:t>
      </w:r>
    </w:p>
    <w:p w14:paraId="40BE0801" w14:textId="77777777" w:rsidR="00CC04AD" w:rsidRDefault="00E7586A" w:rsidP="00CC04AD">
      <w:pPr>
        <w:pStyle w:val="10"/>
        <w:numPr>
          <w:ilvl w:val="0"/>
          <w:numId w:val="2"/>
        </w:numPr>
      </w:pPr>
      <w:r>
        <w:lastRenderedPageBreak/>
        <w:t>Материалы</w:t>
      </w:r>
      <w:r w:rsidR="00CC04AD">
        <w:t>, подлежащие сдаче</w:t>
      </w:r>
      <w:bookmarkEnd w:id="123"/>
      <w:bookmarkEnd w:id="124"/>
      <w:bookmarkEnd w:id="125"/>
      <w:bookmarkEnd w:id="126"/>
    </w:p>
    <w:p w14:paraId="737460E2" w14:textId="77777777"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52B5ABA5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80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7"/>
        <w:gridCol w:w="2077"/>
        <w:gridCol w:w="5456"/>
      </w:tblGrid>
      <w:tr w:rsidR="00CC04AD" w:rsidRPr="00851040" w14:paraId="1B2D33E8" w14:textId="77777777" w:rsidTr="00A661B0">
        <w:trPr>
          <w:cantSplit/>
          <w:trHeight w:val="702"/>
        </w:trPr>
        <w:tc>
          <w:tcPr>
            <w:tcW w:w="2267" w:type="dxa"/>
          </w:tcPr>
          <w:p w14:paraId="1E86C85D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2077" w:type="dxa"/>
          </w:tcPr>
          <w:p w14:paraId="33C14F15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456" w:type="dxa"/>
          </w:tcPr>
          <w:p w14:paraId="1A03B46B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14:paraId="49CB19AA" w14:textId="77777777" w:rsidTr="00A661B0">
        <w:trPr>
          <w:cantSplit/>
          <w:trHeight w:val="702"/>
        </w:trPr>
        <w:tc>
          <w:tcPr>
            <w:tcW w:w="2267" w:type="dxa"/>
          </w:tcPr>
          <w:p w14:paraId="302D0640" w14:textId="77777777"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2077" w:type="dxa"/>
          </w:tcPr>
          <w:p w14:paraId="4A559D37" w14:textId="4BA5642B" w:rsidR="00CC04AD" w:rsidRPr="00271E5A" w:rsidRDefault="00A661B0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03</w:t>
            </w:r>
            <w:r w:rsidR="004A63A1">
              <w:t>.0</w:t>
            </w:r>
            <w:r>
              <w:rPr>
                <w:lang w:val="en-US"/>
              </w:rPr>
              <w:t>6</w:t>
            </w:r>
            <w:r w:rsidR="004A63A1">
              <w:t>.2023</w:t>
            </w:r>
          </w:p>
        </w:tc>
        <w:tc>
          <w:tcPr>
            <w:tcW w:w="5456" w:type="dxa"/>
          </w:tcPr>
          <w:p w14:paraId="517D2A42" w14:textId="77777777"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14:paraId="755E7DA1" w14:textId="77777777" w:rsidTr="00A661B0">
        <w:trPr>
          <w:cantSplit/>
          <w:trHeight w:val="1389"/>
        </w:trPr>
        <w:tc>
          <w:tcPr>
            <w:tcW w:w="2267" w:type="dxa"/>
          </w:tcPr>
          <w:p w14:paraId="0FA479FC" w14:textId="77777777" w:rsidR="00CC04AD" w:rsidRDefault="00742469" w:rsidP="00A661B0">
            <w:pPr>
              <w:spacing w:line="240" w:lineRule="auto"/>
              <w:ind w:firstLine="0"/>
              <w:jc w:val="left"/>
            </w:pPr>
            <w:r>
              <w:t>Отчет по результатам нагрузочного тестирования</w:t>
            </w:r>
          </w:p>
        </w:tc>
        <w:tc>
          <w:tcPr>
            <w:tcW w:w="2077" w:type="dxa"/>
          </w:tcPr>
          <w:p w14:paraId="33E86940" w14:textId="1B460515" w:rsidR="00CC04AD" w:rsidRPr="00271E5A" w:rsidRDefault="00A661B0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6</w:t>
            </w:r>
            <w:r>
              <w:t>.2023</w:t>
            </w:r>
          </w:p>
        </w:tc>
        <w:tc>
          <w:tcPr>
            <w:tcW w:w="5456" w:type="dxa"/>
          </w:tcPr>
          <w:p w14:paraId="761A98A2" w14:textId="77777777"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14:paraId="20AF1902" w14:textId="77777777" w:rsidTr="00A661B0">
        <w:trPr>
          <w:cantSplit/>
          <w:trHeight w:val="1755"/>
        </w:trPr>
        <w:tc>
          <w:tcPr>
            <w:tcW w:w="2267" w:type="dxa"/>
          </w:tcPr>
          <w:p w14:paraId="45067037" w14:textId="77777777" w:rsidR="00E7586A" w:rsidRDefault="00E7586A" w:rsidP="00A661B0">
            <w:pPr>
              <w:spacing w:line="240" w:lineRule="auto"/>
              <w:ind w:firstLine="0"/>
              <w:jc w:val="left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2077" w:type="dxa"/>
          </w:tcPr>
          <w:p w14:paraId="230BC905" w14:textId="07BF169F" w:rsidR="00E7586A" w:rsidRPr="00271E5A" w:rsidRDefault="00A661B0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6</w:t>
            </w:r>
            <w:r>
              <w:t>.2023</w:t>
            </w:r>
          </w:p>
        </w:tc>
        <w:tc>
          <w:tcPr>
            <w:tcW w:w="5456" w:type="dxa"/>
          </w:tcPr>
          <w:p w14:paraId="162B92E5" w14:textId="77777777"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14:paraId="06D5782B" w14:textId="77777777" w:rsidTr="00A661B0">
        <w:trPr>
          <w:cantSplit/>
          <w:trHeight w:val="1740"/>
        </w:trPr>
        <w:tc>
          <w:tcPr>
            <w:tcW w:w="2267" w:type="dxa"/>
          </w:tcPr>
          <w:p w14:paraId="785F35F1" w14:textId="77777777" w:rsidR="00CC04AD" w:rsidRDefault="00CC04AD" w:rsidP="00A661B0">
            <w:pPr>
              <w:spacing w:line="240" w:lineRule="auto"/>
              <w:ind w:firstLine="0"/>
              <w:jc w:val="left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14:paraId="77A5650B" w14:textId="77777777"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2077" w:type="dxa"/>
          </w:tcPr>
          <w:p w14:paraId="1F225900" w14:textId="6B50F3C2" w:rsidR="00CC04AD" w:rsidRPr="00271E5A" w:rsidRDefault="00A661B0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  <w:r>
              <w:t>.0</w:t>
            </w:r>
            <w:r>
              <w:rPr>
                <w:lang w:val="en-US"/>
              </w:rPr>
              <w:t>6</w:t>
            </w:r>
            <w:r>
              <w:t>.2023</w:t>
            </w:r>
          </w:p>
        </w:tc>
        <w:tc>
          <w:tcPr>
            <w:tcW w:w="5456" w:type="dxa"/>
          </w:tcPr>
          <w:p w14:paraId="03BD0E2D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14:paraId="46B38565" w14:textId="77777777" w:rsidTr="00A661B0">
        <w:trPr>
          <w:cantSplit/>
          <w:trHeight w:val="351"/>
        </w:trPr>
        <w:tc>
          <w:tcPr>
            <w:tcW w:w="9800" w:type="dxa"/>
            <w:gridSpan w:val="3"/>
          </w:tcPr>
          <w:p w14:paraId="466FB65A" w14:textId="77777777"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14:paraId="0DBC9B50" w14:textId="77777777" w:rsidTr="00A661B0">
        <w:trPr>
          <w:cantSplit/>
          <w:trHeight w:val="1755"/>
        </w:trPr>
        <w:tc>
          <w:tcPr>
            <w:tcW w:w="2267" w:type="dxa"/>
          </w:tcPr>
          <w:p w14:paraId="70114057" w14:textId="77777777"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2077" w:type="dxa"/>
          </w:tcPr>
          <w:p w14:paraId="60DE42D6" w14:textId="56687AEC" w:rsidR="00742469" w:rsidRPr="00271E5A" w:rsidRDefault="00A661B0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05</w:t>
            </w:r>
            <w:r>
              <w:t>.0</w:t>
            </w:r>
            <w:r>
              <w:rPr>
                <w:lang w:val="en-US"/>
              </w:rPr>
              <w:t>6</w:t>
            </w:r>
            <w:r>
              <w:t>.2023</w:t>
            </w:r>
          </w:p>
        </w:tc>
        <w:tc>
          <w:tcPr>
            <w:tcW w:w="5456" w:type="dxa"/>
          </w:tcPr>
          <w:p w14:paraId="49B7080C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14:paraId="644E24E8" w14:textId="77777777" w:rsidTr="00A661B0">
        <w:trPr>
          <w:cantSplit/>
          <w:trHeight w:val="1389"/>
        </w:trPr>
        <w:tc>
          <w:tcPr>
            <w:tcW w:w="2267" w:type="dxa"/>
          </w:tcPr>
          <w:p w14:paraId="179F1592" w14:textId="77777777" w:rsidR="00742469" w:rsidRDefault="00742469" w:rsidP="00A661B0">
            <w:pPr>
              <w:spacing w:line="240" w:lineRule="auto"/>
              <w:ind w:firstLine="0"/>
              <w:jc w:val="left"/>
            </w:pPr>
            <w:r>
              <w:t>Расчет нагрузочного сценария для инструмента НТ</w:t>
            </w:r>
          </w:p>
        </w:tc>
        <w:tc>
          <w:tcPr>
            <w:tcW w:w="2077" w:type="dxa"/>
          </w:tcPr>
          <w:p w14:paraId="4D0B3CC8" w14:textId="014089BA" w:rsidR="00742469" w:rsidRPr="00271E5A" w:rsidRDefault="00A661B0" w:rsidP="008E2C53">
            <w:pPr>
              <w:spacing w:line="240" w:lineRule="auto"/>
              <w:ind w:firstLine="0"/>
            </w:pPr>
            <w:r>
              <w:rPr>
                <w:lang w:val="en-US"/>
              </w:rPr>
              <w:t>05</w:t>
            </w:r>
            <w:r>
              <w:t>.0</w:t>
            </w:r>
            <w:r>
              <w:rPr>
                <w:lang w:val="en-US"/>
              </w:rPr>
              <w:t>6</w:t>
            </w:r>
            <w:r>
              <w:t>.2023</w:t>
            </w:r>
          </w:p>
        </w:tc>
        <w:tc>
          <w:tcPr>
            <w:tcW w:w="5456" w:type="dxa"/>
          </w:tcPr>
          <w:p w14:paraId="4327AE15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24EACAD9" w14:textId="77777777" w:rsidR="00F94E66" w:rsidRPr="00C967C5" w:rsidRDefault="00F94E66" w:rsidP="00183A08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30" w:name="_Toc547128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30"/>
    </w:p>
    <w:p w14:paraId="5E74B641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</w:p>
    <w:p w14:paraId="3E80CA22" w14:textId="77777777" w:rsidR="00F94E66" w:rsidRPr="001A6847" w:rsidRDefault="00F94E66" w:rsidP="00F94E66">
      <w:pPr>
        <w:tabs>
          <w:tab w:val="left" w:pos="993"/>
        </w:tabs>
        <w:rPr>
          <w:rStyle w:val="Info"/>
        </w:rPr>
      </w:pPr>
      <w:r w:rsidRPr="001A6847">
        <w:rPr>
          <w:rStyle w:val="Info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14:paraId="6DD7511E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</w:p>
    <w:p w14:paraId="784FD2C6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14:paraId="77517244" w14:textId="77777777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955DEE8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5E553030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5268D57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308E54C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14:paraId="6A7FF3FF" w14:textId="77777777" w:rsidTr="00342183">
        <w:tc>
          <w:tcPr>
            <w:tcW w:w="759" w:type="pct"/>
            <w:shd w:val="clear" w:color="auto" w:fill="DAEEF3"/>
            <w:vAlign w:val="center"/>
          </w:tcPr>
          <w:p w14:paraId="0A999CDB" w14:textId="68E6AC98" w:rsidR="00F94E66" w:rsidRPr="00A661B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  <w:r w:rsidR="00A661B0">
              <w:rPr>
                <w:rStyle w:val="Info"/>
                <w:color w:val="auto"/>
                <w:sz w:val="20"/>
                <w:szCs w:val="20"/>
              </w:rPr>
              <w:t>+</w:t>
            </w:r>
            <w:r w:rsidR="00A661B0">
              <w:rPr>
                <w:rStyle w:val="Info"/>
                <w:color w:val="auto"/>
                <w:sz w:val="20"/>
                <w:szCs w:val="20"/>
                <w:lang w:val="en-US"/>
              </w:rPr>
              <w:t>Telegraf</w:t>
            </w:r>
          </w:p>
        </w:tc>
        <w:tc>
          <w:tcPr>
            <w:tcW w:w="842" w:type="pct"/>
            <w:shd w:val="clear" w:color="auto" w:fill="DAEEF3"/>
            <w:vAlign w:val="center"/>
          </w:tcPr>
          <w:p w14:paraId="422344AA" w14:textId="77777777"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14:paraId="5E0E160E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14:paraId="5D71114B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55B14DE6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14:paraId="0E0660BA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25B96FD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14:paraId="5603CA97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14:paraId="6A960F8E" w14:textId="77777777" w:rsidTr="00342183">
        <w:tc>
          <w:tcPr>
            <w:tcW w:w="759" w:type="pct"/>
            <w:shd w:val="clear" w:color="auto" w:fill="auto"/>
            <w:vAlign w:val="center"/>
          </w:tcPr>
          <w:p w14:paraId="49C0621E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7480E2A0" w14:textId="77777777"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0F830A2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3128BDDA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0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03082592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19DF994D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2"/>
      <w:footerReference w:type="first" r:id="rId13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FBE9B" w14:textId="77777777" w:rsidR="00117A52" w:rsidRDefault="00117A52">
      <w:r>
        <w:separator/>
      </w:r>
    </w:p>
  </w:endnote>
  <w:endnote w:type="continuationSeparator" w:id="0">
    <w:p w14:paraId="4FF1DECA" w14:textId="77777777" w:rsidR="00117A52" w:rsidRDefault="0011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04BB" w14:textId="77777777" w:rsidR="005D7606" w:rsidRDefault="005D7606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44458B">
      <w:rPr>
        <w:rStyle w:val="af9"/>
      </w:rPr>
      <w:t>18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309E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44458B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AA26" w14:textId="77777777" w:rsidR="00117A52" w:rsidRDefault="00117A52">
      <w:r>
        <w:separator/>
      </w:r>
    </w:p>
  </w:footnote>
  <w:footnote w:type="continuationSeparator" w:id="0">
    <w:p w14:paraId="61B8CD43" w14:textId="77777777" w:rsidR="00117A52" w:rsidRDefault="00117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1DD1964"/>
    <w:multiLevelType w:val="multilevel"/>
    <w:tmpl w:val="6EB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650A96"/>
    <w:multiLevelType w:val="hybridMultilevel"/>
    <w:tmpl w:val="6BDEA6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4543118"/>
    <w:multiLevelType w:val="hybridMultilevel"/>
    <w:tmpl w:val="4E5C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1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0AA33D0E"/>
    <w:multiLevelType w:val="multilevel"/>
    <w:tmpl w:val="07BAA70A"/>
    <w:lvl w:ilvl="0">
      <w:start w:val="6"/>
      <w:numFmt w:val="decimal"/>
      <w:lvlText w:val="%1."/>
      <w:lvlJc w:val="righ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-2402" w:hanging="576"/>
      </w:pPr>
      <w:rPr>
        <w:rFonts w:ascii="Times New Roman" w:eastAsia="Times New Roman" w:hAnsi="Times New Roman" w:cs="Times New Roman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right"/>
      <w:pPr>
        <w:ind w:left="283" w:hanging="134"/>
      </w:pPr>
      <w:rPr>
        <w:i w:val="0"/>
        <w:color w:val="000000"/>
        <w:vertAlign w:val="baseline"/>
      </w:rPr>
    </w:lvl>
    <w:lvl w:ilvl="3">
      <w:numFmt w:val="decimal"/>
      <w:lvlText w:val="%1.%2.%3.%4."/>
      <w:lvlJc w:val="right"/>
      <w:pPr>
        <w:ind w:left="-2114" w:hanging="864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-1970" w:hanging="1008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-1826" w:hanging="1152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-1682" w:hanging="1295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-1538" w:hanging="144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-1394" w:hanging="1584"/>
      </w:pPr>
      <w:rPr>
        <w:vertAlign w:val="baseline"/>
      </w:rPr>
    </w:lvl>
  </w:abstractNum>
  <w:abstractNum w:abstractNumId="13" w15:restartNumberingAfterBreak="0">
    <w:nsid w:val="0B6266E6"/>
    <w:multiLevelType w:val="hybridMultilevel"/>
    <w:tmpl w:val="A8EE2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0722697"/>
    <w:multiLevelType w:val="multilevel"/>
    <w:tmpl w:val="453EBAC8"/>
    <w:lvl w:ilvl="0">
      <w:start w:val="1"/>
      <w:numFmt w:val="decimal"/>
      <w:lvlText w:val="%1."/>
      <w:lvlJc w:val="left"/>
      <w:pPr>
        <w:ind w:left="141" w:hanging="13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vertAlign w:val="baseline"/>
      </w:rPr>
    </w:lvl>
  </w:abstractNum>
  <w:abstractNum w:abstractNumId="16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48E5030"/>
    <w:multiLevelType w:val="hybridMultilevel"/>
    <w:tmpl w:val="325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E8371E"/>
    <w:multiLevelType w:val="hybridMultilevel"/>
    <w:tmpl w:val="B376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1C9A6E8F"/>
    <w:multiLevelType w:val="hybridMultilevel"/>
    <w:tmpl w:val="874CF0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1D5C0D98"/>
    <w:multiLevelType w:val="hybridMultilevel"/>
    <w:tmpl w:val="4184C4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F02505A"/>
    <w:multiLevelType w:val="hybridMultilevel"/>
    <w:tmpl w:val="83FCED72"/>
    <w:lvl w:ilvl="0" w:tplc="DBD05C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2A24B1"/>
    <w:multiLevelType w:val="hybridMultilevel"/>
    <w:tmpl w:val="C8A871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21B00656"/>
    <w:multiLevelType w:val="hybridMultilevel"/>
    <w:tmpl w:val="18DAB6AA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5B832A1"/>
    <w:multiLevelType w:val="multilevel"/>
    <w:tmpl w:val="203E7486"/>
    <w:lvl w:ilvl="0">
      <w:start w:val="1"/>
      <w:numFmt w:val="decimal"/>
      <w:lvlText w:val="%1."/>
      <w:lvlJc w:val="left"/>
      <w:pPr>
        <w:ind w:left="1152" w:hanging="432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96" w:hanging="576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7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584" w:hanging="864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728" w:hanging="100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1872" w:hanging="1152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016" w:hanging="1296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160" w:hanging="14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2304" w:hanging="1584"/>
      </w:pPr>
      <w:rPr>
        <w:vertAlign w:val="baseline"/>
      </w:rPr>
    </w:lvl>
  </w:abstractNum>
  <w:abstractNum w:abstractNumId="28" w15:restartNumberingAfterBreak="0">
    <w:nsid w:val="26356AF5"/>
    <w:multiLevelType w:val="hybridMultilevel"/>
    <w:tmpl w:val="2EE0C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536A76"/>
    <w:multiLevelType w:val="hybridMultilevel"/>
    <w:tmpl w:val="406A8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2A664E94"/>
    <w:multiLevelType w:val="hybridMultilevel"/>
    <w:tmpl w:val="4184C4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AD72E05"/>
    <w:multiLevelType w:val="hybridMultilevel"/>
    <w:tmpl w:val="ACA00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2F1857B6"/>
    <w:multiLevelType w:val="hybridMultilevel"/>
    <w:tmpl w:val="565A2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B7367D"/>
    <w:multiLevelType w:val="hybridMultilevel"/>
    <w:tmpl w:val="1596676C"/>
    <w:lvl w:ilvl="0" w:tplc="DEAE61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AAE68F6"/>
    <w:multiLevelType w:val="hybridMultilevel"/>
    <w:tmpl w:val="E8A24B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3B625501"/>
    <w:multiLevelType w:val="hybridMultilevel"/>
    <w:tmpl w:val="A7AE6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013E15"/>
    <w:multiLevelType w:val="multilevel"/>
    <w:tmpl w:val="C05E8BF4"/>
    <w:lvl w:ilvl="0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2" w15:restartNumberingAfterBreak="0">
    <w:nsid w:val="41B92776"/>
    <w:multiLevelType w:val="hybridMultilevel"/>
    <w:tmpl w:val="3648C33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44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47" w15:restartNumberingAfterBreak="0">
    <w:nsid w:val="4A277277"/>
    <w:multiLevelType w:val="hybridMultilevel"/>
    <w:tmpl w:val="2BFAA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50" w15:restartNumberingAfterBreak="0">
    <w:nsid w:val="4DE1739E"/>
    <w:multiLevelType w:val="hybridMultilevel"/>
    <w:tmpl w:val="D42E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B83381"/>
    <w:multiLevelType w:val="multilevel"/>
    <w:tmpl w:val="18E805D6"/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2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53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54" w15:restartNumberingAfterBreak="0">
    <w:nsid w:val="537C7D4D"/>
    <w:multiLevelType w:val="hybridMultilevel"/>
    <w:tmpl w:val="565A2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56" w15:restartNumberingAfterBreak="0">
    <w:nsid w:val="57D1424D"/>
    <w:multiLevelType w:val="hybridMultilevel"/>
    <w:tmpl w:val="794244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E05A64"/>
    <w:multiLevelType w:val="multilevel"/>
    <w:tmpl w:val="F84E66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711"/>
        </w:tabs>
        <w:ind w:left="1711" w:hanging="576"/>
      </w:pPr>
      <w:rPr>
        <w:rFonts w:asciiTheme="majorHAnsi" w:hAnsiTheme="majorHAnsi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i w:val="0"/>
      </w:rPr>
    </w:lvl>
    <w:lvl w:ilvl="3"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8" w15:restartNumberingAfterBreak="0">
    <w:nsid w:val="5C8D5532"/>
    <w:multiLevelType w:val="hybridMultilevel"/>
    <w:tmpl w:val="4252A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991399"/>
    <w:multiLevelType w:val="hybridMultilevel"/>
    <w:tmpl w:val="597A1E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1" w15:restartNumberingAfterBreak="0">
    <w:nsid w:val="60056DC4"/>
    <w:multiLevelType w:val="hybridMultilevel"/>
    <w:tmpl w:val="D56E565C"/>
    <w:lvl w:ilvl="0" w:tplc="E7C042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3" w15:restartNumberingAfterBreak="0">
    <w:nsid w:val="6373765B"/>
    <w:multiLevelType w:val="hybridMultilevel"/>
    <w:tmpl w:val="837816B8"/>
    <w:lvl w:ilvl="0" w:tplc="FFFFFFFF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96" w:hanging="360"/>
      </w:pPr>
    </w:lvl>
    <w:lvl w:ilvl="2" w:tplc="FFFFFFFF" w:tentative="1">
      <w:start w:val="1"/>
      <w:numFmt w:val="lowerRoman"/>
      <w:lvlText w:val="%3."/>
      <w:lvlJc w:val="right"/>
      <w:pPr>
        <w:ind w:left="2716" w:hanging="180"/>
      </w:pPr>
    </w:lvl>
    <w:lvl w:ilvl="3" w:tplc="FFFFFFFF" w:tentative="1">
      <w:start w:val="1"/>
      <w:numFmt w:val="decimal"/>
      <w:lvlText w:val="%4."/>
      <w:lvlJc w:val="left"/>
      <w:pPr>
        <w:ind w:left="3436" w:hanging="360"/>
      </w:pPr>
    </w:lvl>
    <w:lvl w:ilvl="4" w:tplc="FFFFFFFF" w:tentative="1">
      <w:start w:val="1"/>
      <w:numFmt w:val="lowerLetter"/>
      <w:lvlText w:val="%5."/>
      <w:lvlJc w:val="left"/>
      <w:pPr>
        <w:ind w:left="4156" w:hanging="360"/>
      </w:pPr>
    </w:lvl>
    <w:lvl w:ilvl="5" w:tplc="FFFFFFFF" w:tentative="1">
      <w:start w:val="1"/>
      <w:numFmt w:val="lowerRoman"/>
      <w:lvlText w:val="%6."/>
      <w:lvlJc w:val="right"/>
      <w:pPr>
        <w:ind w:left="4876" w:hanging="180"/>
      </w:pPr>
    </w:lvl>
    <w:lvl w:ilvl="6" w:tplc="FFFFFFFF" w:tentative="1">
      <w:start w:val="1"/>
      <w:numFmt w:val="decimal"/>
      <w:lvlText w:val="%7."/>
      <w:lvlJc w:val="left"/>
      <w:pPr>
        <w:ind w:left="5596" w:hanging="360"/>
      </w:pPr>
    </w:lvl>
    <w:lvl w:ilvl="7" w:tplc="FFFFFFFF" w:tentative="1">
      <w:start w:val="1"/>
      <w:numFmt w:val="lowerLetter"/>
      <w:lvlText w:val="%8."/>
      <w:lvlJc w:val="left"/>
      <w:pPr>
        <w:ind w:left="6316" w:hanging="360"/>
      </w:pPr>
    </w:lvl>
    <w:lvl w:ilvl="8" w:tplc="FFFFFFFF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64" w15:restartNumberingAfterBreak="0">
    <w:nsid w:val="65A83CB8"/>
    <w:multiLevelType w:val="hybridMultilevel"/>
    <w:tmpl w:val="48428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E93BEA"/>
    <w:multiLevelType w:val="multilevel"/>
    <w:tmpl w:val="806E85F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6" w15:restartNumberingAfterBreak="0">
    <w:nsid w:val="6C8E4745"/>
    <w:multiLevelType w:val="hybridMultilevel"/>
    <w:tmpl w:val="B712CC9C"/>
    <w:lvl w:ilvl="0" w:tplc="FE7C9544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7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D9419C5"/>
    <w:multiLevelType w:val="hybridMultilevel"/>
    <w:tmpl w:val="9F948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B077A8"/>
    <w:multiLevelType w:val="hybridMultilevel"/>
    <w:tmpl w:val="357E6ECE"/>
    <w:lvl w:ilvl="0" w:tplc="EACAD4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0" w15:restartNumberingAfterBreak="0">
    <w:nsid w:val="72DF1615"/>
    <w:multiLevelType w:val="hybridMultilevel"/>
    <w:tmpl w:val="9B34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2" w15:restartNumberingAfterBreak="0">
    <w:nsid w:val="756D1D77"/>
    <w:multiLevelType w:val="hybridMultilevel"/>
    <w:tmpl w:val="4CA0E6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4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75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932153">
    <w:abstractNumId w:val="2"/>
  </w:num>
  <w:num w:numId="2" w16cid:durableId="526985123">
    <w:abstractNumId w:val="46"/>
  </w:num>
  <w:num w:numId="3" w16cid:durableId="141894461">
    <w:abstractNumId w:val="3"/>
  </w:num>
  <w:num w:numId="4" w16cid:durableId="437651094">
    <w:abstractNumId w:val="2"/>
  </w:num>
  <w:num w:numId="5" w16cid:durableId="1466695749">
    <w:abstractNumId w:val="1"/>
  </w:num>
  <w:num w:numId="6" w16cid:durableId="1285651825">
    <w:abstractNumId w:val="0"/>
  </w:num>
  <w:num w:numId="7" w16cid:durableId="462162717">
    <w:abstractNumId w:val="3"/>
  </w:num>
  <w:num w:numId="8" w16cid:durableId="98377916">
    <w:abstractNumId w:val="46"/>
  </w:num>
  <w:num w:numId="9" w16cid:durableId="1297417889">
    <w:abstractNumId w:val="2"/>
  </w:num>
  <w:num w:numId="10" w16cid:durableId="1342665863">
    <w:abstractNumId w:val="5"/>
  </w:num>
  <w:num w:numId="11" w16cid:durableId="1727413833">
    <w:abstractNumId w:val="5"/>
  </w:num>
  <w:num w:numId="12" w16cid:durableId="1096485684">
    <w:abstractNumId w:val="62"/>
  </w:num>
  <w:num w:numId="13" w16cid:durableId="346444410">
    <w:abstractNumId w:val="53"/>
  </w:num>
  <w:num w:numId="14" w16cid:durableId="1954363869">
    <w:abstractNumId w:val="60"/>
  </w:num>
  <w:num w:numId="15" w16cid:durableId="1015501139">
    <w:abstractNumId w:val="4"/>
  </w:num>
  <w:num w:numId="16" w16cid:durableId="1006401654">
    <w:abstractNumId w:val="71"/>
  </w:num>
  <w:num w:numId="17" w16cid:durableId="1741364204">
    <w:abstractNumId w:val="10"/>
  </w:num>
  <w:num w:numId="18" w16cid:durableId="1120996949">
    <w:abstractNumId w:val="30"/>
  </w:num>
  <w:num w:numId="19" w16cid:durableId="294139853">
    <w:abstractNumId w:val="48"/>
  </w:num>
  <w:num w:numId="20" w16cid:durableId="944650002">
    <w:abstractNumId w:val="55"/>
  </w:num>
  <w:num w:numId="21" w16cid:durableId="1980306374">
    <w:abstractNumId w:val="52"/>
  </w:num>
  <w:num w:numId="22" w16cid:durableId="2046099852">
    <w:abstractNumId w:val="74"/>
  </w:num>
  <w:num w:numId="23" w16cid:durableId="471334918">
    <w:abstractNumId w:val="11"/>
  </w:num>
  <w:num w:numId="24" w16cid:durableId="2140220234">
    <w:abstractNumId w:val="37"/>
  </w:num>
  <w:num w:numId="25" w16cid:durableId="1536188634">
    <w:abstractNumId w:val="38"/>
  </w:num>
  <w:num w:numId="26" w16cid:durableId="2083788651">
    <w:abstractNumId w:val="46"/>
  </w:num>
  <w:num w:numId="27" w16cid:durableId="1402363375">
    <w:abstractNumId w:val="73"/>
  </w:num>
  <w:num w:numId="28" w16cid:durableId="332798599">
    <w:abstractNumId w:val="18"/>
  </w:num>
  <w:num w:numId="29" w16cid:durableId="1059593524">
    <w:abstractNumId w:val="14"/>
  </w:num>
  <w:num w:numId="30" w16cid:durableId="532156480">
    <w:abstractNumId w:val="36"/>
  </w:num>
  <w:num w:numId="31" w16cid:durableId="2123721216">
    <w:abstractNumId w:val="8"/>
  </w:num>
  <w:num w:numId="32" w16cid:durableId="1187138412">
    <w:abstractNumId w:val="33"/>
  </w:num>
  <w:num w:numId="33" w16cid:durableId="329875073">
    <w:abstractNumId w:val="42"/>
  </w:num>
  <w:num w:numId="34" w16cid:durableId="740563951">
    <w:abstractNumId w:val="56"/>
  </w:num>
  <w:num w:numId="35" w16cid:durableId="1942951101">
    <w:abstractNumId w:val="31"/>
  </w:num>
  <w:num w:numId="36" w16cid:durableId="1605918138">
    <w:abstractNumId w:val="29"/>
  </w:num>
  <w:num w:numId="37" w16cid:durableId="1101754876">
    <w:abstractNumId w:val="50"/>
  </w:num>
  <w:num w:numId="38" w16cid:durableId="1567034989">
    <w:abstractNumId w:val="19"/>
  </w:num>
  <w:num w:numId="39" w16cid:durableId="236747114">
    <w:abstractNumId w:val="26"/>
  </w:num>
  <w:num w:numId="40" w16cid:durableId="1568035593">
    <w:abstractNumId w:val="20"/>
  </w:num>
  <w:num w:numId="41" w16cid:durableId="2010907210">
    <w:abstractNumId w:val="68"/>
  </w:num>
  <w:num w:numId="42" w16cid:durableId="60100043">
    <w:abstractNumId w:val="40"/>
  </w:num>
  <w:num w:numId="43" w16cid:durableId="1065562892">
    <w:abstractNumId w:val="54"/>
  </w:num>
  <w:num w:numId="44" w16cid:durableId="1635134817">
    <w:abstractNumId w:val="34"/>
  </w:num>
  <w:num w:numId="45" w16cid:durableId="1524317585">
    <w:abstractNumId w:val="13"/>
  </w:num>
  <w:num w:numId="46" w16cid:durableId="593898302">
    <w:abstractNumId w:val="7"/>
  </w:num>
  <w:num w:numId="47" w16cid:durableId="1197279453">
    <w:abstractNumId w:val="59"/>
  </w:num>
  <w:num w:numId="48" w16cid:durableId="1506241149">
    <w:abstractNumId w:val="28"/>
  </w:num>
  <w:num w:numId="49" w16cid:durableId="668025058">
    <w:abstractNumId w:val="47"/>
  </w:num>
  <w:num w:numId="50" w16cid:durableId="935332027">
    <w:abstractNumId w:val="58"/>
  </w:num>
  <w:num w:numId="51" w16cid:durableId="259727582">
    <w:abstractNumId w:val="32"/>
  </w:num>
  <w:num w:numId="52" w16cid:durableId="1700009969">
    <w:abstractNumId w:val="9"/>
  </w:num>
  <w:num w:numId="53" w16cid:durableId="1017660155">
    <w:abstractNumId w:val="64"/>
  </w:num>
  <w:num w:numId="54" w16cid:durableId="1610241667">
    <w:abstractNumId w:val="24"/>
  </w:num>
  <w:num w:numId="55" w16cid:durableId="686717965">
    <w:abstractNumId w:val="43"/>
  </w:num>
  <w:num w:numId="56" w16cid:durableId="1191605355">
    <w:abstractNumId w:val="61"/>
  </w:num>
  <w:num w:numId="57" w16cid:durableId="1768766771">
    <w:abstractNumId w:val="16"/>
  </w:num>
  <w:num w:numId="58" w16cid:durableId="1375353851">
    <w:abstractNumId w:val="49"/>
  </w:num>
  <w:num w:numId="59" w16cid:durableId="1107577012">
    <w:abstractNumId w:val="69"/>
  </w:num>
  <w:num w:numId="60" w16cid:durableId="1595936238">
    <w:abstractNumId w:val="67"/>
  </w:num>
  <w:num w:numId="61" w16cid:durableId="1968312072">
    <w:abstractNumId w:val="45"/>
  </w:num>
  <w:num w:numId="62" w16cid:durableId="321080566">
    <w:abstractNumId w:val="17"/>
  </w:num>
  <w:num w:numId="63" w16cid:durableId="1912763931">
    <w:abstractNumId w:val="75"/>
  </w:num>
  <w:num w:numId="64" w16cid:durableId="745547">
    <w:abstractNumId w:val="6"/>
  </w:num>
  <w:num w:numId="65" w16cid:durableId="1629437963">
    <w:abstractNumId w:val="35"/>
  </w:num>
  <w:num w:numId="66" w16cid:durableId="37535424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491100272">
    <w:abstractNumId w:val="23"/>
  </w:num>
  <w:num w:numId="68" w16cid:durableId="804859476">
    <w:abstractNumId w:val="25"/>
  </w:num>
  <w:num w:numId="69" w16cid:durableId="861868176">
    <w:abstractNumId w:val="22"/>
  </w:num>
  <w:num w:numId="70" w16cid:durableId="506482196">
    <w:abstractNumId w:val="70"/>
  </w:num>
  <w:num w:numId="71" w16cid:durableId="485123604">
    <w:abstractNumId w:val="44"/>
  </w:num>
  <w:num w:numId="72" w16cid:durableId="981084866">
    <w:abstractNumId w:val="46"/>
  </w:num>
  <w:num w:numId="73" w16cid:durableId="1204250686">
    <w:abstractNumId w:val="46"/>
  </w:num>
  <w:num w:numId="74" w16cid:durableId="197202506">
    <w:abstractNumId w:val="21"/>
  </w:num>
  <w:num w:numId="75" w16cid:durableId="1205096656">
    <w:abstractNumId w:val="66"/>
  </w:num>
  <w:num w:numId="76" w16cid:durableId="128018377">
    <w:abstractNumId w:val="39"/>
  </w:num>
  <w:num w:numId="77" w16cid:durableId="1978140179">
    <w:abstractNumId w:val="57"/>
  </w:num>
  <w:num w:numId="78" w16cid:durableId="1455824835">
    <w:abstractNumId w:val="72"/>
  </w:num>
  <w:num w:numId="79" w16cid:durableId="1182478711">
    <w:abstractNumId w:val="63"/>
  </w:num>
  <w:num w:numId="80" w16cid:durableId="1533492435">
    <w:abstractNumId w:val="27"/>
  </w:num>
  <w:num w:numId="81" w16cid:durableId="1445147432">
    <w:abstractNumId w:val="1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5453689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941450053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1101606068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532187203">
    <w:abstractNumId w:val="6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онстантин Брагин">
    <w15:presenceInfo w15:providerId="Windows Live" w15:userId="b15524add5562c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tr-TR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3C92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17A52"/>
    <w:rsid w:val="0012088A"/>
    <w:rsid w:val="00121699"/>
    <w:rsid w:val="00124453"/>
    <w:rsid w:val="00126228"/>
    <w:rsid w:val="001269B9"/>
    <w:rsid w:val="00127469"/>
    <w:rsid w:val="00127CAD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6B0F"/>
    <w:rsid w:val="0027774B"/>
    <w:rsid w:val="0028004D"/>
    <w:rsid w:val="00281147"/>
    <w:rsid w:val="00281869"/>
    <w:rsid w:val="00281991"/>
    <w:rsid w:val="00282B9C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1698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2A4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311C"/>
    <w:rsid w:val="004041D1"/>
    <w:rsid w:val="00405036"/>
    <w:rsid w:val="004054A3"/>
    <w:rsid w:val="0041178D"/>
    <w:rsid w:val="00412401"/>
    <w:rsid w:val="00413AA0"/>
    <w:rsid w:val="00414278"/>
    <w:rsid w:val="0041634C"/>
    <w:rsid w:val="0042184E"/>
    <w:rsid w:val="0042304F"/>
    <w:rsid w:val="00423DC5"/>
    <w:rsid w:val="004240FE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119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63A1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145"/>
    <w:rsid w:val="00523383"/>
    <w:rsid w:val="00523A95"/>
    <w:rsid w:val="00526FFB"/>
    <w:rsid w:val="00531BFF"/>
    <w:rsid w:val="00534198"/>
    <w:rsid w:val="005352C3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09F3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6DB9"/>
    <w:rsid w:val="005A79D1"/>
    <w:rsid w:val="005A7BAA"/>
    <w:rsid w:val="005B02E1"/>
    <w:rsid w:val="005B0D52"/>
    <w:rsid w:val="005B3952"/>
    <w:rsid w:val="005B43ED"/>
    <w:rsid w:val="005B482A"/>
    <w:rsid w:val="005C0D85"/>
    <w:rsid w:val="005C3F51"/>
    <w:rsid w:val="005C63BD"/>
    <w:rsid w:val="005C73FD"/>
    <w:rsid w:val="005C75BD"/>
    <w:rsid w:val="005D16AA"/>
    <w:rsid w:val="005D2C12"/>
    <w:rsid w:val="005D2FD9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741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2A3B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05EDC"/>
    <w:rsid w:val="00711FB8"/>
    <w:rsid w:val="00712EED"/>
    <w:rsid w:val="007130FD"/>
    <w:rsid w:val="00714571"/>
    <w:rsid w:val="00714641"/>
    <w:rsid w:val="00714D67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0460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0885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01F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5180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4DD6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3DE3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1B0"/>
    <w:rsid w:val="00A66CD7"/>
    <w:rsid w:val="00A67095"/>
    <w:rsid w:val="00A70D71"/>
    <w:rsid w:val="00A728E2"/>
    <w:rsid w:val="00A732E5"/>
    <w:rsid w:val="00A736DD"/>
    <w:rsid w:val="00A73777"/>
    <w:rsid w:val="00A73EC2"/>
    <w:rsid w:val="00A74354"/>
    <w:rsid w:val="00A7588D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375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1200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67C4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EBA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27A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0DEC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15C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068F"/>
    <w:rsid w:val="00E31BF4"/>
    <w:rsid w:val="00E32123"/>
    <w:rsid w:val="00E34CFC"/>
    <w:rsid w:val="00E34DF4"/>
    <w:rsid w:val="00E40F95"/>
    <w:rsid w:val="00E4109B"/>
    <w:rsid w:val="00E41C78"/>
    <w:rsid w:val="00E42A4F"/>
    <w:rsid w:val="00E42B43"/>
    <w:rsid w:val="00E44C71"/>
    <w:rsid w:val="00E516FA"/>
    <w:rsid w:val="00E537F4"/>
    <w:rsid w:val="00E53D03"/>
    <w:rsid w:val="00E54AFE"/>
    <w:rsid w:val="00E57A65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60A0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C0A7F"/>
    <w:rsid w:val="00FC24EE"/>
    <w:rsid w:val="00FC3BDF"/>
    <w:rsid w:val="00FC3FE4"/>
    <w:rsid w:val="00FD0002"/>
    <w:rsid w:val="00FD2932"/>
    <w:rsid w:val="00FD2F13"/>
    <w:rsid w:val="00FD611B"/>
    <w:rsid w:val="00FD675C"/>
    <w:rsid w:val="00FD6B1E"/>
    <w:rsid w:val="00FD6CA5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81FBB2"/>
  <w15:chartTrackingRefBased/>
  <w15:docId w15:val="{951F3675-F5BE-B948-903D-32374331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aliases w:val="Название объекта Рисунок"/>
    <w:basedOn w:val="ac"/>
    <w:next w:val="ac"/>
    <w:link w:val="afe"/>
    <w:qFormat/>
    <w:pPr>
      <w:jc w:val="center"/>
    </w:pPr>
    <w:rPr>
      <w:b/>
      <w:bCs/>
    </w:rPr>
  </w:style>
  <w:style w:type="paragraph" w:styleId="aff">
    <w:name w:val="Block Text"/>
    <w:basedOn w:val="ac"/>
  </w:style>
  <w:style w:type="paragraph" w:styleId="aff0">
    <w:name w:val="Body Text"/>
    <w:basedOn w:val="ac"/>
    <w:link w:val="aff1"/>
  </w:style>
  <w:style w:type="paragraph" w:styleId="aff2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3">
    <w:name w:val="annotation reference"/>
    <w:semiHidden/>
    <w:rPr>
      <w:sz w:val="16"/>
      <w:szCs w:val="16"/>
    </w:rPr>
  </w:style>
  <w:style w:type="paragraph" w:styleId="aff4">
    <w:name w:val="annotation text"/>
    <w:basedOn w:val="ac"/>
    <w:link w:val="aff5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6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7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7"/>
    <w:pPr>
      <w:numPr>
        <w:numId w:val="15"/>
      </w:numPr>
      <w:ind w:firstLine="0"/>
    </w:pPr>
  </w:style>
  <w:style w:type="paragraph" w:styleId="aff8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9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a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b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c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7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7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d">
    <w:name w:val="footnote text"/>
    <w:basedOn w:val="ac"/>
    <w:link w:val="affe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f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4"/>
    <w:next w:val="aff4"/>
    <w:semiHidden/>
    <w:rPr>
      <w:b/>
      <w:bCs/>
      <w:lang w:val="en-US" w:eastAsia="en-US"/>
    </w:rPr>
  </w:style>
  <w:style w:type="paragraph" w:styleId="afff0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1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2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3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4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5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6">
    <w:name w:val="FollowedHyperlink"/>
    <w:rPr>
      <w:color w:val="800080"/>
      <w:u w:val="single"/>
    </w:rPr>
  </w:style>
  <w:style w:type="character" w:styleId="afff7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8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9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a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b">
    <w:name w:val="annotation subject"/>
    <w:basedOn w:val="aff4"/>
    <w:next w:val="aff4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c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d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e">
    <w:name w:val="Table Grid"/>
    <w:basedOn w:val="ae"/>
    <w:uiPriority w:val="3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f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5">
    <w:name w:val="Текст примечания Знак"/>
    <w:link w:val="aff4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0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e">
    <w:name w:val="Текст сноски Знак"/>
    <w:link w:val="affd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1">
    <w:name w:val="Основной текст Знак"/>
    <w:link w:val="aff0"/>
    <w:rsid w:val="00C23074"/>
    <w:rPr>
      <w:noProof/>
      <w:sz w:val="24"/>
      <w:szCs w:val="24"/>
    </w:rPr>
  </w:style>
  <w:style w:type="paragraph" w:styleId="affff1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,Table-Normal,RSHB_Table-Normal,Use Case List Paragraph,FooterText"/>
    <w:basedOn w:val="ac"/>
    <w:link w:val="affff2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2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,Table-Normal Знак"/>
    <w:link w:val="affff1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3"/>
    <w:qFormat/>
    <w:rsid w:val="00F94E66"/>
    <w:pPr>
      <w:numPr>
        <w:numId w:val="58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3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60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character" w:styleId="affff4">
    <w:name w:val="Unresolved Mention"/>
    <w:basedOn w:val="ad"/>
    <w:uiPriority w:val="99"/>
    <w:semiHidden/>
    <w:unhideWhenUsed/>
    <w:rsid w:val="00B51200"/>
    <w:rPr>
      <w:color w:val="605E5C"/>
      <w:shd w:val="clear" w:color="auto" w:fill="E1DFDD"/>
    </w:rPr>
  </w:style>
  <w:style w:type="character" w:customStyle="1" w:styleId="afe">
    <w:name w:val="Название объекта Знак"/>
    <w:aliases w:val="Название объекта Рисунок Знак"/>
    <w:link w:val="afd"/>
    <w:rsid w:val="00A97375"/>
    <w:rPr>
      <w:b/>
      <w:b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br.com/post/127286/" TargetMode="Externa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hyperlink" Target="http://pk-help.com/server/perfm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3C1E45-C872-2141-9B63-D5C694A736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12300</CharactersWithSpaces>
  <SharedDoc>false</SharedDoc>
  <HLinks>
    <vt:vector size="18" baseType="variant">
      <vt:variant>
        <vt:i4>1441793</vt:i4>
      </vt:variant>
      <vt:variant>
        <vt:i4>9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6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6422574</vt:i4>
      </vt:variant>
      <vt:variant>
        <vt:i4>3</vt:i4>
      </vt:variant>
      <vt:variant>
        <vt:i4>0</vt:i4>
      </vt:variant>
      <vt:variant>
        <vt:i4>5</vt:i4>
      </vt:variant>
      <vt:variant>
        <vt:lpwstr>http://localhost:1080/WebTours/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anton</cp:lastModifiedBy>
  <cp:revision>3</cp:revision>
  <cp:lastPrinted>2018-08-23T06:38:00Z</cp:lastPrinted>
  <dcterms:created xsi:type="dcterms:W3CDTF">2023-04-17T02:14:00Z</dcterms:created>
  <dcterms:modified xsi:type="dcterms:W3CDTF">2023-06-06T04:33:00Z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